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63800" w14:textId="1A03B742" w:rsidR="00B140E7" w:rsidRPr="00B140E7" w:rsidRDefault="00B140E7" w:rsidP="00B95609">
      <w:pPr>
        <w:ind w:left="360" w:hanging="360"/>
        <w:rPr>
          <w:b/>
          <w:bCs/>
        </w:rPr>
      </w:pPr>
      <w:r w:rsidRPr="00B140E7">
        <w:rPr>
          <w:b/>
          <w:bCs/>
        </w:rPr>
        <w:t>DOMANDE INTERACTIVE SYSTEM DESIGN</w:t>
      </w:r>
    </w:p>
    <w:p w14:paraId="7216F254" w14:textId="6EC9BD6C" w:rsidR="00F14DE6" w:rsidRDefault="0074297F" w:rsidP="00B95609">
      <w:pPr>
        <w:pStyle w:val="Paragrafoelenco"/>
        <w:numPr>
          <w:ilvl w:val="0"/>
          <w:numId w:val="6"/>
        </w:numPr>
        <w:rPr>
          <w:lang w:val="en-GB"/>
        </w:rPr>
      </w:pPr>
      <w:r w:rsidRPr="00B95609">
        <w:rPr>
          <w:lang w:val="en-GB"/>
        </w:rPr>
        <w:t xml:space="preserve">Which of the </w:t>
      </w:r>
      <w:proofErr w:type="spellStart"/>
      <w:r w:rsidRPr="00B95609">
        <w:rPr>
          <w:lang w:val="en-GB"/>
        </w:rPr>
        <w:t>follwing</w:t>
      </w:r>
      <w:proofErr w:type="spellEnd"/>
      <w:r w:rsidRPr="00B95609">
        <w:rPr>
          <w:lang w:val="en-GB"/>
        </w:rPr>
        <w:t xml:space="preserve"> factors may adversely affect the internal validity of an experiment?</w:t>
      </w:r>
      <w:r w:rsidR="00B95609" w:rsidRPr="00B95609">
        <w:rPr>
          <w:lang w:val="en-GB"/>
        </w:rPr>
        <w:br/>
        <w:t xml:space="preserve">A) </w:t>
      </w:r>
      <w:r w:rsidRPr="00B95609">
        <w:rPr>
          <w:lang w:val="en-GB"/>
        </w:rPr>
        <w:t>A sample of participants not representative of the real users of the system</w:t>
      </w:r>
      <w:r w:rsidR="00B95609" w:rsidRPr="00B95609">
        <w:rPr>
          <w:lang w:val="en-GB"/>
        </w:rPr>
        <w:br/>
      </w:r>
      <w:r w:rsidRPr="00B95609">
        <w:rPr>
          <w:lang w:val="en-GB"/>
        </w:rPr>
        <w:t>B) Experimental procedure not representative of the real use of the system</w:t>
      </w:r>
      <w:r w:rsidR="00B95609" w:rsidRPr="00B95609">
        <w:rPr>
          <w:lang w:val="en-GB"/>
        </w:rPr>
        <w:br/>
      </w:r>
      <w:r w:rsidRPr="00875F94">
        <w:rPr>
          <w:b/>
          <w:bCs/>
          <w:highlight w:val="green"/>
          <w:lang w:val="en-GB"/>
        </w:rPr>
        <w:t xml:space="preserve">C) Noisy environment that hampers concentration of the </w:t>
      </w:r>
      <w:proofErr w:type="spellStart"/>
      <w:r w:rsidRPr="00875F94">
        <w:rPr>
          <w:b/>
          <w:bCs/>
          <w:highlight w:val="green"/>
          <w:lang w:val="en-GB"/>
        </w:rPr>
        <w:t>partecipants</w:t>
      </w:r>
      <w:proofErr w:type="spellEnd"/>
      <w:r w:rsidR="00B95609" w:rsidRPr="00B95609">
        <w:rPr>
          <w:b/>
          <w:bCs/>
          <w:lang w:val="en-GB"/>
        </w:rPr>
        <w:br/>
      </w:r>
      <w:r w:rsidRPr="00B95609">
        <w:rPr>
          <w:lang w:val="en-GB"/>
        </w:rPr>
        <w:t>D) Testing environment not representative of real situations</w:t>
      </w:r>
    </w:p>
    <w:p w14:paraId="3DB5A223" w14:textId="77777777" w:rsidR="00F14DE6" w:rsidRPr="00B968AC" w:rsidRDefault="00F14DE6" w:rsidP="00B968AC">
      <w:pPr>
        <w:rPr>
          <w:lang w:val="en-GB"/>
        </w:rPr>
      </w:pPr>
    </w:p>
    <w:p w14:paraId="471619CB" w14:textId="72D6D11F" w:rsidR="0074297F" w:rsidRDefault="0074297F" w:rsidP="0074297F">
      <w:pPr>
        <w:pStyle w:val="Paragrafoelenco"/>
        <w:numPr>
          <w:ilvl w:val="0"/>
          <w:numId w:val="6"/>
        </w:numPr>
        <w:rPr>
          <w:lang w:val="en-GB"/>
        </w:rPr>
      </w:pPr>
      <w:r>
        <w:rPr>
          <w:lang w:val="en-GB"/>
        </w:rPr>
        <w:t xml:space="preserve">The clock metaphor was used in the scientific literature of HCI – for instance McQueen et al. (1995); </w:t>
      </w:r>
      <w:proofErr w:type="spellStart"/>
      <w:r>
        <w:rPr>
          <w:lang w:val="en-GB"/>
        </w:rPr>
        <w:t>Sèenz</w:t>
      </w:r>
      <w:proofErr w:type="spellEnd"/>
      <w:r>
        <w:rPr>
          <w:lang w:val="en-GB"/>
        </w:rPr>
        <w:t xml:space="preserve"> &amp; Sanchez (2009) – to represent one of the following sizes. Which?</w:t>
      </w:r>
    </w:p>
    <w:p w14:paraId="02F6CE1C" w14:textId="77777777" w:rsidR="0074297F" w:rsidRDefault="0074297F" w:rsidP="0074297F">
      <w:pPr>
        <w:pStyle w:val="Paragrafoelenco"/>
        <w:numPr>
          <w:ilvl w:val="0"/>
          <w:numId w:val="7"/>
        </w:numPr>
        <w:rPr>
          <w:lang w:val="en-GB"/>
        </w:rPr>
      </w:pPr>
      <w:r>
        <w:rPr>
          <w:lang w:val="en-GB"/>
        </w:rPr>
        <w:t>The speed</w:t>
      </w:r>
    </w:p>
    <w:p w14:paraId="0BDBDC80" w14:textId="58F2A063" w:rsidR="0074297F" w:rsidRPr="00B968AC" w:rsidRDefault="0074297F" w:rsidP="0074297F">
      <w:pPr>
        <w:pStyle w:val="Paragrafoelenco"/>
        <w:numPr>
          <w:ilvl w:val="0"/>
          <w:numId w:val="7"/>
        </w:numPr>
        <w:rPr>
          <w:b/>
          <w:bCs/>
          <w:highlight w:val="green"/>
          <w:lang w:val="en-GB"/>
        </w:rPr>
      </w:pPr>
      <w:r w:rsidRPr="00B968AC">
        <w:rPr>
          <w:b/>
          <w:bCs/>
          <w:highlight w:val="green"/>
          <w:lang w:val="en-GB"/>
        </w:rPr>
        <w:t>The direction</w:t>
      </w:r>
    </w:p>
    <w:p w14:paraId="64496F3C" w14:textId="77777777" w:rsidR="0074297F" w:rsidRDefault="0074297F" w:rsidP="0074297F">
      <w:pPr>
        <w:pStyle w:val="Paragrafoelenco"/>
        <w:numPr>
          <w:ilvl w:val="0"/>
          <w:numId w:val="7"/>
        </w:numPr>
        <w:rPr>
          <w:lang w:val="en-GB"/>
        </w:rPr>
      </w:pPr>
      <w:r>
        <w:rPr>
          <w:lang w:val="en-GB"/>
        </w:rPr>
        <w:t>The time</w:t>
      </w:r>
    </w:p>
    <w:p w14:paraId="7D757012" w14:textId="52AA7598" w:rsidR="0074297F" w:rsidRDefault="0074297F" w:rsidP="0074297F">
      <w:pPr>
        <w:pStyle w:val="Paragrafoelenco"/>
        <w:numPr>
          <w:ilvl w:val="0"/>
          <w:numId w:val="7"/>
        </w:numPr>
        <w:rPr>
          <w:lang w:val="en-GB"/>
        </w:rPr>
      </w:pPr>
      <w:r>
        <w:rPr>
          <w:lang w:val="en-GB"/>
        </w:rPr>
        <w:t>The position</w:t>
      </w:r>
      <w:r w:rsidR="00616171">
        <w:rPr>
          <w:lang w:val="en-GB"/>
        </w:rPr>
        <w:t xml:space="preserve"> </w:t>
      </w:r>
    </w:p>
    <w:p w14:paraId="4F988308" w14:textId="77777777" w:rsidR="00F14DE6" w:rsidRPr="00F14DE6" w:rsidRDefault="00F14DE6" w:rsidP="00F14DE6">
      <w:pPr>
        <w:pStyle w:val="Paragrafoelenco"/>
        <w:rPr>
          <w:lang w:val="en-GB"/>
        </w:rPr>
      </w:pPr>
    </w:p>
    <w:p w14:paraId="34FB3574" w14:textId="079E1728" w:rsidR="0074297F" w:rsidRPr="0074297F" w:rsidRDefault="0074297F" w:rsidP="0074297F">
      <w:pPr>
        <w:pStyle w:val="Paragrafoelenco"/>
        <w:numPr>
          <w:ilvl w:val="0"/>
          <w:numId w:val="6"/>
        </w:numPr>
        <w:rPr>
          <w:lang w:val="en-GB"/>
        </w:rPr>
      </w:pPr>
      <w:r w:rsidRPr="0074297F">
        <w:rPr>
          <w:lang w:val="en-GB"/>
        </w:rPr>
        <w:t xml:space="preserve">Which of the following function can both be calculated on an ordinal </w:t>
      </w:r>
      <w:proofErr w:type="gramStart"/>
      <w:r w:rsidRPr="0074297F">
        <w:rPr>
          <w:lang w:val="en-GB"/>
        </w:rPr>
        <w:t>type</w:t>
      </w:r>
      <w:proofErr w:type="gramEnd"/>
      <w:r w:rsidRPr="0074297F">
        <w:rPr>
          <w:lang w:val="en-GB"/>
        </w:rPr>
        <w:t xml:space="preserve"> variable?</w:t>
      </w:r>
    </w:p>
    <w:p w14:paraId="24123444" w14:textId="77777777" w:rsidR="0074297F" w:rsidRDefault="0074297F" w:rsidP="0074297F">
      <w:pPr>
        <w:pStyle w:val="Paragrafoelenco"/>
        <w:numPr>
          <w:ilvl w:val="0"/>
          <w:numId w:val="8"/>
        </w:numPr>
        <w:rPr>
          <w:lang w:val="en-GB"/>
        </w:rPr>
      </w:pPr>
      <w:r>
        <w:rPr>
          <w:lang w:val="en-GB"/>
        </w:rPr>
        <w:t>Sum and median</w:t>
      </w:r>
    </w:p>
    <w:p w14:paraId="41B26661" w14:textId="77777777" w:rsidR="0074297F" w:rsidRDefault="0074297F" w:rsidP="0074297F">
      <w:pPr>
        <w:pStyle w:val="Paragrafoelenco"/>
        <w:numPr>
          <w:ilvl w:val="0"/>
          <w:numId w:val="8"/>
        </w:numPr>
        <w:rPr>
          <w:lang w:val="en-GB"/>
        </w:rPr>
      </w:pPr>
      <w:r>
        <w:rPr>
          <w:lang w:val="en-GB"/>
        </w:rPr>
        <w:t>Frequency distribution and standard deviation</w:t>
      </w:r>
    </w:p>
    <w:p w14:paraId="15B87E98" w14:textId="287DEA66" w:rsidR="0074297F" w:rsidRPr="00B968AC" w:rsidRDefault="0074297F" w:rsidP="0074297F">
      <w:pPr>
        <w:pStyle w:val="Paragrafoelenco"/>
        <w:numPr>
          <w:ilvl w:val="0"/>
          <w:numId w:val="8"/>
        </w:numPr>
        <w:rPr>
          <w:b/>
          <w:bCs/>
          <w:highlight w:val="green"/>
          <w:lang w:val="en-GB"/>
        </w:rPr>
      </w:pPr>
      <w:r w:rsidRPr="00B968AC">
        <w:rPr>
          <w:b/>
          <w:bCs/>
          <w:highlight w:val="green"/>
          <w:lang w:val="en-GB"/>
        </w:rPr>
        <w:t>Frequency distribution and median</w:t>
      </w:r>
    </w:p>
    <w:p w14:paraId="3C8003AD" w14:textId="5DD1B5C0" w:rsidR="0074297F" w:rsidRDefault="0074297F" w:rsidP="00F14DE6">
      <w:pPr>
        <w:pStyle w:val="Paragrafoelenco"/>
        <w:numPr>
          <w:ilvl w:val="0"/>
          <w:numId w:val="8"/>
        </w:numPr>
        <w:rPr>
          <w:lang w:val="en-GB"/>
        </w:rPr>
      </w:pPr>
      <w:r>
        <w:rPr>
          <w:lang w:val="en-GB"/>
        </w:rPr>
        <w:t>Mean and median</w:t>
      </w:r>
      <w:r w:rsidRPr="0074297F">
        <w:rPr>
          <w:lang w:val="en-GB"/>
        </w:rPr>
        <w:tab/>
      </w:r>
    </w:p>
    <w:p w14:paraId="308B76DA" w14:textId="77777777" w:rsidR="00F14DE6" w:rsidRPr="00F14DE6" w:rsidRDefault="00F14DE6" w:rsidP="00F14DE6">
      <w:pPr>
        <w:pStyle w:val="Paragrafoelenco"/>
        <w:rPr>
          <w:lang w:val="en-GB"/>
        </w:rPr>
      </w:pPr>
    </w:p>
    <w:p w14:paraId="6D6995EE" w14:textId="27F7E46D" w:rsidR="0074297F" w:rsidRDefault="0074297F" w:rsidP="0074297F">
      <w:pPr>
        <w:pStyle w:val="Paragrafoelenco"/>
        <w:numPr>
          <w:ilvl w:val="0"/>
          <w:numId w:val="6"/>
        </w:numPr>
        <w:rPr>
          <w:lang w:val="en-GB"/>
        </w:rPr>
      </w:pPr>
      <w:r>
        <w:rPr>
          <w:lang w:val="en-GB"/>
        </w:rPr>
        <w:t>The scientific metho</w:t>
      </w:r>
      <w:r w:rsidR="00EA16DE">
        <w:rPr>
          <w:lang w:val="en-GB"/>
        </w:rPr>
        <w:t>d</w:t>
      </w:r>
      <w:r>
        <w:rPr>
          <w:lang w:val="en-GB"/>
        </w:rPr>
        <w:t xml:space="preserve"> referred to as “observation” has the following characteristics:</w:t>
      </w:r>
    </w:p>
    <w:p w14:paraId="0459F30C" w14:textId="65DEBD53" w:rsidR="0074297F" w:rsidRDefault="0074297F" w:rsidP="0074297F">
      <w:pPr>
        <w:pStyle w:val="Paragrafoelenco"/>
        <w:numPr>
          <w:ilvl w:val="0"/>
          <w:numId w:val="9"/>
        </w:numPr>
        <w:rPr>
          <w:lang w:val="en-GB"/>
        </w:rPr>
      </w:pPr>
      <w:r>
        <w:rPr>
          <w:lang w:val="en-GB"/>
        </w:rPr>
        <w:t>Low relevance, highly precision</w:t>
      </w:r>
    </w:p>
    <w:p w14:paraId="106AA23D" w14:textId="671EE763" w:rsidR="0074297F" w:rsidRPr="00AF0791" w:rsidRDefault="0074297F" w:rsidP="0074297F">
      <w:pPr>
        <w:pStyle w:val="Paragrafoelenco"/>
        <w:numPr>
          <w:ilvl w:val="0"/>
          <w:numId w:val="9"/>
        </w:numPr>
        <w:rPr>
          <w:b/>
          <w:bCs/>
          <w:highlight w:val="green"/>
          <w:lang w:val="en-GB"/>
        </w:rPr>
      </w:pPr>
      <w:r w:rsidRPr="00AF0791">
        <w:rPr>
          <w:b/>
          <w:bCs/>
          <w:highlight w:val="green"/>
          <w:lang w:val="en-GB"/>
        </w:rPr>
        <w:t>High relevance, low precision</w:t>
      </w:r>
    </w:p>
    <w:p w14:paraId="4B5EED06" w14:textId="75E3C407" w:rsidR="0074297F" w:rsidRDefault="0074297F" w:rsidP="0074297F">
      <w:pPr>
        <w:pStyle w:val="Paragrafoelenco"/>
        <w:numPr>
          <w:ilvl w:val="0"/>
          <w:numId w:val="9"/>
        </w:numPr>
        <w:rPr>
          <w:lang w:val="en-GB"/>
        </w:rPr>
      </w:pPr>
      <w:r w:rsidRPr="63AEEDE1">
        <w:rPr>
          <w:lang w:val="en-GB"/>
        </w:rPr>
        <w:t>High relevance, high precision</w:t>
      </w:r>
    </w:p>
    <w:p w14:paraId="2CDD12FC" w14:textId="78E2700F" w:rsidR="0074297F" w:rsidRDefault="0074297F" w:rsidP="00F14DE6">
      <w:pPr>
        <w:pStyle w:val="Paragrafoelenco"/>
        <w:numPr>
          <w:ilvl w:val="0"/>
          <w:numId w:val="9"/>
        </w:numPr>
        <w:rPr>
          <w:lang w:val="en-GB"/>
        </w:rPr>
      </w:pPr>
      <w:r>
        <w:rPr>
          <w:lang w:val="en-GB"/>
        </w:rPr>
        <w:t>Low relevance, low precision</w:t>
      </w:r>
    </w:p>
    <w:p w14:paraId="59F321F1" w14:textId="77777777" w:rsidR="00F14DE6" w:rsidRPr="00F14DE6" w:rsidRDefault="00F14DE6" w:rsidP="00F14DE6">
      <w:pPr>
        <w:pStyle w:val="Paragrafoelenco"/>
        <w:rPr>
          <w:lang w:val="en-GB"/>
        </w:rPr>
      </w:pPr>
    </w:p>
    <w:p w14:paraId="6A0614CD" w14:textId="32D64ABD" w:rsidR="0074297F" w:rsidRDefault="0074297F" w:rsidP="0074297F">
      <w:pPr>
        <w:pStyle w:val="Paragrafoelenco"/>
        <w:numPr>
          <w:ilvl w:val="0"/>
          <w:numId w:val="6"/>
        </w:numPr>
        <w:rPr>
          <w:lang w:val="en-GB"/>
        </w:rPr>
      </w:pPr>
      <w:r w:rsidRPr="63AEEDE1">
        <w:rPr>
          <w:lang w:val="en-GB"/>
        </w:rPr>
        <w:t xml:space="preserve">Which of the following expressions represents more faithfully the spatial relationship between the axes of </w:t>
      </w:r>
      <w:r w:rsidRPr="63AEEDE1">
        <w:rPr>
          <w:b/>
          <w:bCs/>
          <w:lang w:val="en-GB"/>
        </w:rPr>
        <w:t>a mouse</w:t>
      </w:r>
      <w:r w:rsidRPr="63AEEDE1">
        <w:rPr>
          <w:lang w:val="en-GB"/>
        </w:rPr>
        <w:t xml:space="preserve"> and those of its pointer on a screen?</w:t>
      </w:r>
    </w:p>
    <w:p w14:paraId="66128920" w14:textId="1E88F4E1" w:rsidR="0074297F" w:rsidRDefault="0074297F" w:rsidP="0074297F">
      <w:pPr>
        <w:pStyle w:val="Paragrafoelenco"/>
        <w:numPr>
          <w:ilvl w:val="0"/>
          <w:numId w:val="10"/>
        </w:numPr>
        <w:rPr>
          <w:lang w:val="en-GB"/>
        </w:rPr>
      </w:pPr>
      <w:r>
        <w:rPr>
          <w:lang w:val="en-GB"/>
        </w:rPr>
        <w:t>x+ -&gt; x</w:t>
      </w:r>
      <w:proofErr w:type="gramStart"/>
      <w:r>
        <w:rPr>
          <w:lang w:val="en-GB"/>
        </w:rPr>
        <w:t>+ ;</w:t>
      </w:r>
      <w:proofErr w:type="gramEnd"/>
      <w:r>
        <w:rPr>
          <w:lang w:val="en-GB"/>
        </w:rPr>
        <w:t xml:space="preserve"> z+ -&gt; z+</w:t>
      </w:r>
    </w:p>
    <w:p w14:paraId="04EEEF93" w14:textId="3C9B7650" w:rsidR="0074297F" w:rsidRDefault="0074297F" w:rsidP="0074297F">
      <w:pPr>
        <w:pStyle w:val="Paragrafoelenco"/>
        <w:numPr>
          <w:ilvl w:val="0"/>
          <w:numId w:val="10"/>
        </w:numPr>
        <w:rPr>
          <w:lang w:val="en-GB"/>
        </w:rPr>
      </w:pPr>
      <w:r>
        <w:rPr>
          <w:lang w:val="en-GB"/>
        </w:rPr>
        <w:t>x + -&gt; z</w:t>
      </w:r>
      <w:proofErr w:type="gramStart"/>
      <w:r>
        <w:rPr>
          <w:lang w:val="en-GB"/>
        </w:rPr>
        <w:t>+ ;</w:t>
      </w:r>
      <w:proofErr w:type="gramEnd"/>
      <w:r>
        <w:rPr>
          <w:lang w:val="en-GB"/>
        </w:rPr>
        <w:t xml:space="preserve"> z+ -&gt; y-</w:t>
      </w:r>
    </w:p>
    <w:p w14:paraId="36939969" w14:textId="79F9029E" w:rsidR="004D0565" w:rsidRPr="004D0565" w:rsidRDefault="004D0565" w:rsidP="004D0565">
      <w:pPr>
        <w:pStyle w:val="Paragrafoelenco"/>
        <w:numPr>
          <w:ilvl w:val="0"/>
          <w:numId w:val="10"/>
        </w:numPr>
        <w:rPr>
          <w:b/>
          <w:bCs/>
          <w:lang w:val="en-GB"/>
        </w:rPr>
      </w:pPr>
      <w:r w:rsidRPr="00875F94">
        <w:rPr>
          <w:b/>
          <w:bCs/>
          <w:highlight w:val="green"/>
          <w:lang w:val="en-GB"/>
        </w:rPr>
        <w:t>x+ -&gt; x</w:t>
      </w:r>
      <w:proofErr w:type="gramStart"/>
      <w:r w:rsidRPr="00875F94">
        <w:rPr>
          <w:b/>
          <w:bCs/>
          <w:highlight w:val="green"/>
          <w:lang w:val="en-GB"/>
        </w:rPr>
        <w:t>+ ;</w:t>
      </w:r>
      <w:proofErr w:type="gramEnd"/>
      <w:r w:rsidRPr="00875F94">
        <w:rPr>
          <w:b/>
          <w:bCs/>
          <w:highlight w:val="green"/>
          <w:lang w:val="en-GB"/>
        </w:rPr>
        <w:t xml:space="preserve"> z+ -&gt; y+</w:t>
      </w:r>
      <w:r w:rsidRPr="000D602E">
        <w:rPr>
          <w:b/>
          <w:bCs/>
          <w:lang w:val="en-GB"/>
        </w:rPr>
        <w:t xml:space="preserve"> </w:t>
      </w:r>
    </w:p>
    <w:p w14:paraId="03DA081E" w14:textId="690452CF" w:rsidR="00F14DE6" w:rsidRPr="00F14DE6" w:rsidRDefault="0074297F" w:rsidP="00F14DE6">
      <w:pPr>
        <w:pStyle w:val="Paragrafoelenco"/>
        <w:numPr>
          <w:ilvl w:val="0"/>
          <w:numId w:val="10"/>
        </w:numPr>
        <w:rPr>
          <w:lang w:val="en-GB"/>
        </w:rPr>
      </w:pPr>
      <w:r>
        <w:rPr>
          <w:lang w:val="en-GB"/>
        </w:rPr>
        <w:t>x + -&gt; x</w:t>
      </w:r>
      <w:proofErr w:type="gramStart"/>
      <w:r>
        <w:rPr>
          <w:lang w:val="en-GB"/>
        </w:rPr>
        <w:t>+ ;</w:t>
      </w:r>
      <w:proofErr w:type="gramEnd"/>
      <w:r>
        <w:rPr>
          <w:lang w:val="en-GB"/>
        </w:rPr>
        <w:t xml:space="preserve"> y+ -&gt; y-</w:t>
      </w:r>
      <w:r w:rsidR="00616171">
        <w:rPr>
          <w:lang w:val="en-GB"/>
        </w:rPr>
        <w:t xml:space="preserve"> </w:t>
      </w:r>
      <w:del w:id="0" w:author="MATTEO DELLA ROCCA" w:date="2024-06-13T14:38:00Z">
        <w:r w:rsidR="00C54A11" w:rsidDel="00BB4B36">
          <w:rPr>
            <w:lang w:val="en-GB"/>
          </w:rPr>
          <w:br/>
        </w:r>
      </w:del>
    </w:p>
    <w:p w14:paraId="0EAC5842" w14:textId="40A86C26" w:rsidR="009F5F55" w:rsidRDefault="009F5F55" w:rsidP="009F5F55">
      <w:pPr>
        <w:pStyle w:val="Paragrafoelenco"/>
        <w:numPr>
          <w:ilvl w:val="0"/>
          <w:numId w:val="6"/>
        </w:numPr>
        <w:rPr>
          <w:lang w:val="en-GB"/>
        </w:rPr>
      </w:pPr>
      <w:r>
        <w:rPr>
          <w:lang w:val="en-GB"/>
        </w:rPr>
        <w:t>What is “peer review”?</w:t>
      </w:r>
    </w:p>
    <w:p w14:paraId="60F2DCD2" w14:textId="1C6B3B43" w:rsidR="009F5F55" w:rsidRDefault="009F5F55" w:rsidP="009F5F55">
      <w:pPr>
        <w:pStyle w:val="Paragrafoelenco"/>
        <w:numPr>
          <w:ilvl w:val="0"/>
          <w:numId w:val="11"/>
        </w:numPr>
        <w:rPr>
          <w:lang w:val="en-GB"/>
        </w:rPr>
      </w:pPr>
      <w:r>
        <w:rPr>
          <w:lang w:val="en-GB"/>
        </w:rPr>
        <w:t>An interview with the end-users of a product</w:t>
      </w:r>
    </w:p>
    <w:p w14:paraId="340812EC" w14:textId="3F14F4A7" w:rsidR="009F5F55" w:rsidRPr="00B968AC" w:rsidRDefault="009F5F55" w:rsidP="009F5F55">
      <w:pPr>
        <w:pStyle w:val="Paragrafoelenco"/>
        <w:numPr>
          <w:ilvl w:val="0"/>
          <w:numId w:val="11"/>
        </w:numPr>
        <w:rPr>
          <w:b/>
          <w:bCs/>
          <w:highlight w:val="green"/>
          <w:lang w:val="en-GB"/>
        </w:rPr>
      </w:pPr>
      <w:r w:rsidRPr="00B968AC">
        <w:rPr>
          <w:b/>
          <w:bCs/>
          <w:highlight w:val="green"/>
          <w:lang w:val="en-GB"/>
        </w:rPr>
        <w:t>A process to select article</w:t>
      </w:r>
      <w:r w:rsidR="00B63C1A" w:rsidRPr="00B968AC">
        <w:rPr>
          <w:b/>
          <w:bCs/>
          <w:highlight w:val="green"/>
          <w:lang w:val="en-GB"/>
        </w:rPr>
        <w:t xml:space="preserve">s </w:t>
      </w:r>
      <w:r w:rsidRPr="00B968AC">
        <w:rPr>
          <w:b/>
          <w:bCs/>
          <w:highlight w:val="green"/>
          <w:lang w:val="en-GB"/>
        </w:rPr>
        <w:t>by a scientific community</w:t>
      </w:r>
    </w:p>
    <w:p w14:paraId="3C32A57E" w14:textId="289E41DD" w:rsidR="009F5F55" w:rsidRDefault="009F5F55" w:rsidP="009F5F55">
      <w:pPr>
        <w:pStyle w:val="Paragrafoelenco"/>
        <w:numPr>
          <w:ilvl w:val="0"/>
          <w:numId w:val="11"/>
        </w:numPr>
        <w:rPr>
          <w:lang w:val="en-GB"/>
        </w:rPr>
      </w:pPr>
      <w:r>
        <w:rPr>
          <w:lang w:val="en-GB"/>
        </w:rPr>
        <w:t xml:space="preserve">An experiment with human </w:t>
      </w:r>
      <w:r w:rsidR="004D0565">
        <w:rPr>
          <w:lang w:val="en-GB"/>
        </w:rPr>
        <w:t>participants</w:t>
      </w:r>
    </w:p>
    <w:p w14:paraId="1A01F612" w14:textId="736F6DA6" w:rsidR="00F14DE6" w:rsidRDefault="009F5F55" w:rsidP="00F14DE6">
      <w:pPr>
        <w:pStyle w:val="Paragrafoelenco"/>
        <w:numPr>
          <w:ilvl w:val="0"/>
          <w:numId w:val="11"/>
        </w:numPr>
        <w:rPr>
          <w:lang w:val="en-GB"/>
        </w:rPr>
      </w:pPr>
      <w:r>
        <w:rPr>
          <w:lang w:val="en-GB"/>
        </w:rPr>
        <w:t>A distributed system needing a specialized GU</w:t>
      </w:r>
      <w:r w:rsidR="00F14DE6">
        <w:rPr>
          <w:lang w:val="en-GB"/>
        </w:rPr>
        <w:t>I</w:t>
      </w:r>
    </w:p>
    <w:p w14:paraId="507CDD85" w14:textId="77777777" w:rsidR="00F14DE6" w:rsidRPr="00F14DE6" w:rsidRDefault="00F14DE6" w:rsidP="00F14DE6">
      <w:pPr>
        <w:pStyle w:val="Paragrafoelenco"/>
        <w:rPr>
          <w:lang w:val="en-GB"/>
        </w:rPr>
      </w:pPr>
    </w:p>
    <w:p w14:paraId="06981622" w14:textId="77777777" w:rsidR="00B95609" w:rsidRDefault="00B95609" w:rsidP="00B95609">
      <w:pPr>
        <w:pStyle w:val="Paragrafoelenco"/>
        <w:ind w:left="360"/>
        <w:rPr>
          <w:lang w:val="en-GB"/>
        </w:rPr>
      </w:pPr>
    </w:p>
    <w:p w14:paraId="18EBE5D7" w14:textId="44A4F000" w:rsidR="009F5F55" w:rsidRDefault="009F5F55" w:rsidP="009F5F55">
      <w:pPr>
        <w:pStyle w:val="Paragrafoelenco"/>
        <w:numPr>
          <w:ilvl w:val="0"/>
          <w:numId w:val="6"/>
        </w:numPr>
        <w:rPr>
          <w:lang w:val="en-GB"/>
        </w:rPr>
      </w:pPr>
      <w:r>
        <w:rPr>
          <w:lang w:val="en-GB"/>
        </w:rPr>
        <w:t>What is longitudinal experiment?</w:t>
      </w:r>
    </w:p>
    <w:p w14:paraId="4D7374A4" w14:textId="0004251F" w:rsidR="009F5F55" w:rsidRPr="00875F94" w:rsidRDefault="009F5F55" w:rsidP="009F5F55">
      <w:pPr>
        <w:pStyle w:val="Paragrafoelenco"/>
        <w:numPr>
          <w:ilvl w:val="0"/>
          <w:numId w:val="12"/>
        </w:numPr>
        <w:rPr>
          <w:b/>
          <w:bCs/>
          <w:highlight w:val="green"/>
          <w:lang w:val="en-GB"/>
        </w:rPr>
      </w:pPr>
      <w:proofErr w:type="gramStart"/>
      <w:r w:rsidRPr="00875F94">
        <w:rPr>
          <w:b/>
          <w:bCs/>
          <w:highlight w:val="green"/>
          <w:lang w:val="en-GB"/>
        </w:rPr>
        <w:t>An</w:t>
      </w:r>
      <w:proofErr w:type="gramEnd"/>
      <w:r w:rsidRPr="00875F94">
        <w:rPr>
          <w:b/>
          <w:bCs/>
          <w:highlight w:val="green"/>
          <w:lang w:val="en-GB"/>
        </w:rPr>
        <w:t xml:space="preserve"> user-study that lasts multiple sessions</w:t>
      </w:r>
    </w:p>
    <w:p w14:paraId="4E964701" w14:textId="6FDE7FF8" w:rsidR="009F5F55" w:rsidRDefault="009F5F55" w:rsidP="00C12FEF">
      <w:pPr>
        <w:pStyle w:val="Paragrafoelenco"/>
        <w:numPr>
          <w:ilvl w:val="0"/>
          <w:numId w:val="12"/>
        </w:numPr>
        <w:jc w:val="both"/>
        <w:rPr>
          <w:lang w:val="en-GB"/>
        </w:rPr>
      </w:pPr>
      <w:proofErr w:type="gramStart"/>
      <w:r>
        <w:rPr>
          <w:lang w:val="en-GB"/>
        </w:rPr>
        <w:t>An</w:t>
      </w:r>
      <w:proofErr w:type="gramEnd"/>
      <w:r>
        <w:rPr>
          <w:lang w:val="en-GB"/>
        </w:rPr>
        <w:t xml:space="preserve"> user-study including more than one task</w:t>
      </w:r>
    </w:p>
    <w:p w14:paraId="47E87B08" w14:textId="6DC636DE" w:rsidR="009F5F55" w:rsidRDefault="009F5F55" w:rsidP="009F5F55">
      <w:pPr>
        <w:pStyle w:val="Paragrafoelenco"/>
        <w:numPr>
          <w:ilvl w:val="0"/>
          <w:numId w:val="12"/>
        </w:numPr>
        <w:rPr>
          <w:lang w:val="en-GB"/>
        </w:rPr>
      </w:pPr>
      <w:proofErr w:type="gramStart"/>
      <w:r>
        <w:rPr>
          <w:lang w:val="en-GB"/>
        </w:rPr>
        <w:t>An</w:t>
      </w:r>
      <w:proofErr w:type="gramEnd"/>
      <w:r>
        <w:rPr>
          <w:lang w:val="en-GB"/>
        </w:rPr>
        <w:t xml:space="preserve"> user-study where a large number of </w:t>
      </w:r>
      <w:r w:rsidR="004D0565">
        <w:rPr>
          <w:lang w:val="en-GB"/>
        </w:rPr>
        <w:t>participants</w:t>
      </w:r>
      <w:r>
        <w:rPr>
          <w:lang w:val="en-GB"/>
        </w:rPr>
        <w:t xml:space="preserve"> are recruited</w:t>
      </w:r>
    </w:p>
    <w:p w14:paraId="06EB860B" w14:textId="216FA3F4" w:rsidR="009F5F55" w:rsidRDefault="009F5F55" w:rsidP="009F5F55">
      <w:pPr>
        <w:pStyle w:val="Paragrafoelenco"/>
        <w:numPr>
          <w:ilvl w:val="0"/>
          <w:numId w:val="12"/>
        </w:numPr>
        <w:rPr>
          <w:lang w:val="en-GB"/>
        </w:rPr>
      </w:pPr>
      <w:proofErr w:type="gramStart"/>
      <w:r>
        <w:rPr>
          <w:lang w:val="en-GB"/>
        </w:rPr>
        <w:t>An</w:t>
      </w:r>
      <w:proofErr w:type="gramEnd"/>
      <w:r>
        <w:rPr>
          <w:lang w:val="en-GB"/>
        </w:rPr>
        <w:t xml:space="preserve"> user-study with more than one independent variable</w:t>
      </w:r>
    </w:p>
    <w:p w14:paraId="19964B53" w14:textId="77777777" w:rsidR="00F14DE6" w:rsidRDefault="00F14DE6" w:rsidP="00F14DE6">
      <w:pPr>
        <w:pStyle w:val="Paragrafoelenco"/>
        <w:rPr>
          <w:lang w:val="en-GB"/>
        </w:rPr>
      </w:pPr>
    </w:p>
    <w:p w14:paraId="27E50FCF" w14:textId="77777777" w:rsidR="003A61CE" w:rsidRDefault="003A61CE" w:rsidP="00F14DE6">
      <w:pPr>
        <w:pStyle w:val="Paragrafoelenco"/>
        <w:rPr>
          <w:lang w:val="en-GB"/>
        </w:rPr>
      </w:pPr>
    </w:p>
    <w:p w14:paraId="41BB8E48" w14:textId="77777777" w:rsidR="003A61CE" w:rsidRPr="00F14DE6" w:rsidRDefault="003A61CE" w:rsidP="00F14DE6">
      <w:pPr>
        <w:pStyle w:val="Paragrafoelenco"/>
        <w:rPr>
          <w:lang w:val="en-GB"/>
        </w:rPr>
      </w:pPr>
    </w:p>
    <w:p w14:paraId="5B0F4282" w14:textId="02AC7712" w:rsidR="009F5F55" w:rsidRDefault="009F5F55" w:rsidP="009F5F55">
      <w:pPr>
        <w:pStyle w:val="Paragrafoelenco"/>
        <w:numPr>
          <w:ilvl w:val="0"/>
          <w:numId w:val="6"/>
        </w:numPr>
        <w:rPr>
          <w:lang w:val="en-GB"/>
        </w:rPr>
      </w:pPr>
      <w:r>
        <w:rPr>
          <w:lang w:val="en-GB"/>
        </w:rPr>
        <w:t xml:space="preserve">A spatial relationship between a control and a display </w:t>
      </w:r>
      <w:r w:rsidRPr="00C12FEF">
        <w:rPr>
          <w:b/>
          <w:bCs/>
          <w:color w:val="FF0000"/>
          <w:lang w:val="en-GB"/>
        </w:rPr>
        <w:t xml:space="preserve">can be classified as “natural” </w:t>
      </w:r>
      <w:r w:rsidR="004D0565" w:rsidRPr="00C12FEF">
        <w:rPr>
          <w:b/>
          <w:bCs/>
          <w:color w:val="FF0000"/>
          <w:lang w:val="en-GB"/>
        </w:rPr>
        <w:t>when...</w:t>
      </w:r>
    </w:p>
    <w:p w14:paraId="008598F9" w14:textId="3A1F47CB" w:rsidR="009F5F55" w:rsidRPr="00C12FEF" w:rsidRDefault="009F5F55" w:rsidP="009F5F55">
      <w:pPr>
        <w:pStyle w:val="Paragrafoelenco"/>
        <w:numPr>
          <w:ilvl w:val="0"/>
          <w:numId w:val="13"/>
        </w:numPr>
        <w:rPr>
          <w:lang w:val="en-GB"/>
        </w:rPr>
      </w:pPr>
      <w:r w:rsidRPr="00C12FEF">
        <w:rPr>
          <w:lang w:val="en-GB"/>
        </w:rPr>
        <w:lastRenderedPageBreak/>
        <w:t>There is a spatial transformation between one of the axes of the control and one of the axes of the display</w:t>
      </w:r>
      <w:r w:rsidR="006232B9" w:rsidRPr="00C12FEF">
        <w:rPr>
          <w:lang w:val="en-GB"/>
        </w:rPr>
        <w:t xml:space="preserve"> </w:t>
      </w:r>
    </w:p>
    <w:p w14:paraId="1861316C" w14:textId="6F253CA3" w:rsidR="009F5F55" w:rsidRDefault="009F5F55" w:rsidP="009F5F55">
      <w:pPr>
        <w:pStyle w:val="Paragrafoelenco"/>
        <w:numPr>
          <w:ilvl w:val="0"/>
          <w:numId w:val="13"/>
        </w:numPr>
        <w:rPr>
          <w:lang w:val="en-GB"/>
        </w:rPr>
      </w:pPr>
      <w:r>
        <w:rPr>
          <w:lang w:val="en-GB"/>
        </w:rPr>
        <w:t>The control and the display have the same number of degrees of freedom</w:t>
      </w:r>
    </w:p>
    <w:p w14:paraId="099FA450" w14:textId="41021000" w:rsidR="009F5F55" w:rsidRPr="003A61CE" w:rsidRDefault="009F5F55" w:rsidP="009F5F55">
      <w:pPr>
        <w:pStyle w:val="Paragrafoelenco"/>
        <w:numPr>
          <w:ilvl w:val="0"/>
          <w:numId w:val="13"/>
        </w:numPr>
        <w:rPr>
          <w:b/>
          <w:bCs/>
          <w:highlight w:val="green"/>
          <w:lang w:val="en-GB"/>
        </w:rPr>
      </w:pPr>
      <w:r w:rsidRPr="003A61CE">
        <w:rPr>
          <w:b/>
          <w:bCs/>
          <w:highlight w:val="green"/>
          <w:lang w:val="en-GB"/>
        </w:rPr>
        <w:t>There is a spatial congruence between all the axes of the control and all the axes of the display</w:t>
      </w:r>
    </w:p>
    <w:p w14:paraId="3AFD296C" w14:textId="36917864" w:rsidR="00C12FEF" w:rsidRPr="00C12FEF" w:rsidRDefault="009F5F55" w:rsidP="00C12FEF">
      <w:pPr>
        <w:pStyle w:val="Paragrafoelenco"/>
        <w:numPr>
          <w:ilvl w:val="0"/>
          <w:numId w:val="13"/>
        </w:numPr>
        <w:rPr>
          <w:lang w:val="en-GB"/>
        </w:rPr>
      </w:pPr>
      <w:r>
        <w:rPr>
          <w:lang w:val="en-GB"/>
        </w:rPr>
        <w:t>There is no extra level (“third tier”) between the control and the display</w:t>
      </w:r>
      <w:r w:rsidR="00C12FEF">
        <w:rPr>
          <w:lang w:val="en-GB"/>
        </w:rPr>
        <w:br/>
      </w:r>
    </w:p>
    <w:p w14:paraId="2B15ED66" w14:textId="4F763BBC" w:rsidR="00C12FEF" w:rsidRDefault="00C12FEF" w:rsidP="00C12FEF">
      <w:pPr>
        <w:pStyle w:val="Paragrafoelenco"/>
        <w:numPr>
          <w:ilvl w:val="0"/>
          <w:numId w:val="6"/>
        </w:numPr>
        <w:rPr>
          <w:lang w:val="en-GB"/>
        </w:rPr>
      </w:pPr>
      <w:r>
        <w:rPr>
          <w:lang w:val="en-GB"/>
        </w:rPr>
        <w:t xml:space="preserve">A spatial relationship between a control and a display </w:t>
      </w:r>
      <w:r w:rsidRPr="00C12FEF">
        <w:rPr>
          <w:b/>
          <w:bCs/>
          <w:color w:val="FF0000"/>
          <w:lang w:val="en-GB"/>
        </w:rPr>
        <w:t>can be classified as “learned</w:t>
      </w:r>
      <w:r w:rsidR="00ED6C4F">
        <w:rPr>
          <w:b/>
          <w:bCs/>
          <w:color w:val="FF0000"/>
          <w:lang w:val="en-GB"/>
        </w:rPr>
        <w:t xml:space="preserve">” </w:t>
      </w:r>
      <w:r w:rsidRPr="00C12FEF">
        <w:rPr>
          <w:b/>
          <w:bCs/>
          <w:color w:val="FF0000"/>
          <w:lang w:val="en-GB"/>
        </w:rPr>
        <w:t xml:space="preserve">and not </w:t>
      </w:r>
      <w:r w:rsidR="004D0565" w:rsidRPr="00C12FEF">
        <w:rPr>
          <w:b/>
          <w:bCs/>
          <w:color w:val="FF0000"/>
          <w:lang w:val="en-GB"/>
        </w:rPr>
        <w:t>as” natural</w:t>
      </w:r>
      <w:r w:rsidRPr="00C12FEF">
        <w:rPr>
          <w:b/>
          <w:bCs/>
          <w:color w:val="FF0000"/>
          <w:lang w:val="en-GB"/>
        </w:rPr>
        <w:t>”</w:t>
      </w:r>
      <w:r w:rsidRPr="00C12FEF">
        <w:rPr>
          <w:b/>
          <w:bCs/>
          <w:lang w:val="en-GB"/>
        </w:rPr>
        <w:t xml:space="preserve"> </w:t>
      </w:r>
      <w:proofErr w:type="gramStart"/>
      <w:r w:rsidRPr="00C12FEF">
        <w:rPr>
          <w:b/>
          <w:bCs/>
          <w:lang w:val="en-GB"/>
        </w:rPr>
        <w:t>when..</w:t>
      </w:r>
      <w:proofErr w:type="gramEnd"/>
    </w:p>
    <w:p w14:paraId="0341324F" w14:textId="2E855F5D" w:rsidR="00C12FEF" w:rsidRPr="00875F94" w:rsidRDefault="00C12FEF" w:rsidP="00245BB1">
      <w:pPr>
        <w:pStyle w:val="Paragrafoelenco"/>
        <w:numPr>
          <w:ilvl w:val="0"/>
          <w:numId w:val="26"/>
        </w:numPr>
        <w:rPr>
          <w:b/>
          <w:bCs/>
          <w:highlight w:val="green"/>
          <w:lang w:val="en-GB"/>
        </w:rPr>
      </w:pPr>
      <w:r w:rsidRPr="00875F94">
        <w:rPr>
          <w:b/>
          <w:bCs/>
          <w:highlight w:val="green"/>
          <w:lang w:val="en-GB"/>
        </w:rPr>
        <w:t>There is a spatial transformation between one of the axes of the control and one of the axes of the display</w:t>
      </w:r>
    </w:p>
    <w:p w14:paraId="7733A26A" w14:textId="48F7BA7F" w:rsidR="00C12FEF" w:rsidRPr="00245BB1" w:rsidRDefault="00C12FEF" w:rsidP="00245BB1">
      <w:pPr>
        <w:pStyle w:val="Paragrafoelenco"/>
        <w:numPr>
          <w:ilvl w:val="0"/>
          <w:numId w:val="26"/>
        </w:numPr>
        <w:rPr>
          <w:lang w:val="en-GB"/>
        </w:rPr>
      </w:pPr>
      <w:r w:rsidRPr="00245BB1">
        <w:rPr>
          <w:lang w:val="en-GB"/>
        </w:rPr>
        <w:t>The control and the display have the same number of degrees of freedom</w:t>
      </w:r>
    </w:p>
    <w:p w14:paraId="12EAB2AD" w14:textId="6BCCD39E" w:rsidR="00C12FEF" w:rsidRPr="00CC68A6" w:rsidRDefault="00C12FEF" w:rsidP="00245BB1">
      <w:pPr>
        <w:pStyle w:val="Paragrafoelenco"/>
        <w:numPr>
          <w:ilvl w:val="0"/>
          <w:numId w:val="26"/>
        </w:numPr>
        <w:rPr>
          <w:lang w:val="en-GB"/>
        </w:rPr>
      </w:pPr>
      <w:r w:rsidRPr="00CC68A6">
        <w:rPr>
          <w:lang w:val="en-GB"/>
        </w:rPr>
        <w:t xml:space="preserve">There is a spatial congruence between all the axes of the control and all the axes of the display </w:t>
      </w:r>
    </w:p>
    <w:p w14:paraId="3F44C4B5" w14:textId="73BE2899" w:rsidR="00C12FEF" w:rsidRPr="00C12FEF" w:rsidRDefault="00C12FEF" w:rsidP="00245BB1">
      <w:pPr>
        <w:pStyle w:val="Paragrafoelenco"/>
        <w:numPr>
          <w:ilvl w:val="0"/>
          <w:numId w:val="26"/>
        </w:numPr>
        <w:rPr>
          <w:lang w:val="en-GB"/>
        </w:rPr>
      </w:pPr>
      <w:r>
        <w:rPr>
          <w:lang w:val="en-GB"/>
        </w:rPr>
        <w:t>There is no extra level (“third tier”) between the control and the display</w:t>
      </w:r>
    </w:p>
    <w:p w14:paraId="02679A7F" w14:textId="77777777" w:rsidR="00F14DE6" w:rsidRPr="00F14DE6" w:rsidRDefault="00F14DE6" w:rsidP="00F14DE6">
      <w:pPr>
        <w:pStyle w:val="Paragrafoelenco"/>
        <w:rPr>
          <w:lang w:val="en-GB"/>
        </w:rPr>
      </w:pPr>
    </w:p>
    <w:p w14:paraId="4DDD2ED7" w14:textId="66B2C737" w:rsidR="009F5F55" w:rsidRDefault="009F5F55" w:rsidP="009F5F55">
      <w:pPr>
        <w:pStyle w:val="Paragrafoelenco"/>
        <w:numPr>
          <w:ilvl w:val="0"/>
          <w:numId w:val="6"/>
        </w:numPr>
        <w:rPr>
          <w:lang w:val="en-GB"/>
        </w:rPr>
      </w:pPr>
      <w:r>
        <w:rPr>
          <w:lang w:val="en-GB"/>
        </w:rPr>
        <w:t xml:space="preserve">Which </w:t>
      </w:r>
      <w:r w:rsidR="00F94135">
        <w:rPr>
          <w:lang w:val="en-GB"/>
        </w:rPr>
        <w:t xml:space="preserve">of the following terms can be used to </w:t>
      </w:r>
      <w:r w:rsidR="00F06C79">
        <w:rPr>
          <w:lang w:val="en-GB"/>
        </w:rPr>
        <w:t xml:space="preserve">identify a possible value of an </w:t>
      </w:r>
      <w:r w:rsidR="00F06C79" w:rsidRPr="000D602E">
        <w:rPr>
          <w:b/>
          <w:bCs/>
          <w:lang w:val="en-GB"/>
        </w:rPr>
        <w:t>independent variable</w:t>
      </w:r>
      <w:r w:rsidR="00F06C79">
        <w:rPr>
          <w:lang w:val="en-GB"/>
        </w:rPr>
        <w:t>?</w:t>
      </w:r>
    </w:p>
    <w:p w14:paraId="15AADE39" w14:textId="3498EDAF" w:rsidR="00F06C79" w:rsidRDefault="00F06C79" w:rsidP="00F06C79">
      <w:pPr>
        <w:pStyle w:val="Paragrafoelenco"/>
        <w:numPr>
          <w:ilvl w:val="0"/>
          <w:numId w:val="14"/>
        </w:numPr>
        <w:rPr>
          <w:lang w:val="en-GB"/>
        </w:rPr>
      </w:pPr>
      <w:r>
        <w:rPr>
          <w:lang w:val="en-GB"/>
        </w:rPr>
        <w:t>Confounding variable</w:t>
      </w:r>
    </w:p>
    <w:p w14:paraId="5623C066" w14:textId="754E9D5C" w:rsidR="00F06C79" w:rsidRDefault="00F06C79" w:rsidP="00F06C79">
      <w:pPr>
        <w:pStyle w:val="Paragrafoelenco"/>
        <w:numPr>
          <w:ilvl w:val="0"/>
          <w:numId w:val="14"/>
        </w:numPr>
        <w:rPr>
          <w:lang w:val="en-GB"/>
        </w:rPr>
      </w:pPr>
      <w:r>
        <w:rPr>
          <w:lang w:val="en-GB"/>
        </w:rPr>
        <w:t>Factor</w:t>
      </w:r>
    </w:p>
    <w:p w14:paraId="362CCC4D" w14:textId="6F906F84" w:rsidR="00F06C79" w:rsidRPr="00A32B9B" w:rsidRDefault="00F06C79" w:rsidP="00F06C79">
      <w:pPr>
        <w:pStyle w:val="Paragrafoelenco"/>
        <w:numPr>
          <w:ilvl w:val="0"/>
          <w:numId w:val="14"/>
        </w:numPr>
        <w:jc w:val="both"/>
        <w:rPr>
          <w:b/>
          <w:bCs/>
          <w:highlight w:val="green"/>
          <w:lang w:val="en-GB"/>
        </w:rPr>
      </w:pPr>
      <w:r w:rsidRPr="00A32B9B">
        <w:rPr>
          <w:b/>
          <w:bCs/>
          <w:highlight w:val="green"/>
          <w:lang w:val="en-GB"/>
        </w:rPr>
        <w:t>Level</w:t>
      </w:r>
    </w:p>
    <w:p w14:paraId="01C67E69" w14:textId="4AE49023" w:rsidR="00F06C79" w:rsidRDefault="00F06C79" w:rsidP="00F06C79">
      <w:pPr>
        <w:pStyle w:val="Paragrafoelenco"/>
        <w:numPr>
          <w:ilvl w:val="0"/>
          <w:numId w:val="14"/>
        </w:numPr>
        <w:rPr>
          <w:lang w:val="en-GB"/>
        </w:rPr>
      </w:pPr>
      <w:r>
        <w:rPr>
          <w:lang w:val="en-GB"/>
        </w:rPr>
        <w:t>Device</w:t>
      </w:r>
    </w:p>
    <w:p w14:paraId="32A96B60" w14:textId="77777777" w:rsidR="005B3958" w:rsidRDefault="005B3958" w:rsidP="005B3958">
      <w:pPr>
        <w:pStyle w:val="Paragrafoelenco"/>
        <w:ind w:left="360"/>
        <w:rPr>
          <w:lang w:val="en-GB"/>
        </w:rPr>
      </w:pPr>
    </w:p>
    <w:p w14:paraId="0CBAAD19" w14:textId="6004C93F" w:rsidR="003230A0" w:rsidRDefault="003230A0" w:rsidP="003230A0">
      <w:pPr>
        <w:pStyle w:val="Paragrafoelenco"/>
        <w:numPr>
          <w:ilvl w:val="0"/>
          <w:numId w:val="6"/>
        </w:numPr>
        <w:rPr>
          <w:lang w:val="en-GB"/>
        </w:rPr>
      </w:pPr>
      <w:r>
        <w:rPr>
          <w:lang w:val="en-GB"/>
        </w:rPr>
        <w:t>Which of the following controls supports a greater number of a modes</w:t>
      </w:r>
    </w:p>
    <w:p w14:paraId="708F4749" w14:textId="77777777" w:rsidR="003230A0" w:rsidRDefault="003230A0" w:rsidP="003230A0">
      <w:pPr>
        <w:pStyle w:val="Paragrafoelenco"/>
        <w:numPr>
          <w:ilvl w:val="0"/>
          <w:numId w:val="15"/>
        </w:numPr>
        <w:rPr>
          <w:lang w:val="en-GB"/>
        </w:rPr>
      </w:pPr>
      <w:r>
        <w:rPr>
          <w:lang w:val="en-GB"/>
        </w:rPr>
        <w:t>The “F9” key in Microsoft Word</w:t>
      </w:r>
    </w:p>
    <w:p w14:paraId="43AEA5FE" w14:textId="6011CFF2" w:rsidR="003230A0" w:rsidRDefault="003230A0" w:rsidP="003230A0">
      <w:pPr>
        <w:pStyle w:val="Paragrafoelenco"/>
        <w:numPr>
          <w:ilvl w:val="0"/>
          <w:numId w:val="15"/>
        </w:numPr>
        <w:rPr>
          <w:lang w:val="en-GB"/>
        </w:rPr>
      </w:pPr>
      <w:r>
        <w:rPr>
          <w:lang w:val="en-GB"/>
        </w:rPr>
        <w:t xml:space="preserve">The toolbar for mode switching in Microsoft </w:t>
      </w:r>
      <w:r w:rsidR="004D0565">
        <w:rPr>
          <w:lang w:val="en-GB"/>
        </w:rPr>
        <w:t>PowerPoint</w:t>
      </w:r>
      <w:r>
        <w:rPr>
          <w:lang w:val="en-GB"/>
        </w:rPr>
        <w:t xml:space="preserve"> </w:t>
      </w:r>
    </w:p>
    <w:p w14:paraId="1E22DF76" w14:textId="40472162" w:rsidR="003230A0" w:rsidRPr="00B968AC" w:rsidRDefault="003230A0" w:rsidP="003230A0">
      <w:pPr>
        <w:pStyle w:val="Paragrafoelenco"/>
        <w:numPr>
          <w:ilvl w:val="0"/>
          <w:numId w:val="15"/>
        </w:numPr>
        <w:jc w:val="both"/>
        <w:rPr>
          <w:b/>
          <w:bCs/>
          <w:highlight w:val="green"/>
          <w:lang w:val="en-GB"/>
        </w:rPr>
      </w:pPr>
      <w:r w:rsidRPr="00B968AC">
        <w:rPr>
          <w:b/>
          <w:bCs/>
          <w:highlight w:val="green"/>
          <w:lang w:val="en-GB"/>
        </w:rPr>
        <w:t xml:space="preserve">The “Navy key” button of Nokia 3210 </w:t>
      </w:r>
    </w:p>
    <w:p w14:paraId="49172918" w14:textId="28891486" w:rsidR="00F14DE6" w:rsidRPr="003230A0" w:rsidRDefault="003230A0" w:rsidP="003230A0">
      <w:pPr>
        <w:pStyle w:val="Paragrafoelenco"/>
        <w:numPr>
          <w:ilvl w:val="0"/>
          <w:numId w:val="15"/>
        </w:numPr>
        <w:rPr>
          <w:lang w:val="en-GB"/>
        </w:rPr>
      </w:pPr>
      <w:r>
        <w:rPr>
          <w:lang w:val="en-GB"/>
        </w:rPr>
        <w:t>The “insert” key on a keyboard</w:t>
      </w:r>
      <w:r w:rsidR="005B3958">
        <w:rPr>
          <w:lang w:val="en-GB"/>
        </w:rPr>
        <w:br/>
      </w:r>
    </w:p>
    <w:p w14:paraId="54BC2CBC" w14:textId="44B94795" w:rsidR="00F06C79" w:rsidRDefault="00F06C79" w:rsidP="00F06C79">
      <w:pPr>
        <w:pStyle w:val="Paragrafoelenco"/>
        <w:numPr>
          <w:ilvl w:val="0"/>
          <w:numId w:val="6"/>
        </w:numPr>
        <w:rPr>
          <w:lang w:val="en-GB"/>
        </w:rPr>
      </w:pPr>
      <w:r>
        <w:rPr>
          <w:lang w:val="en-GB"/>
        </w:rPr>
        <w:t>What is “roll”?</w:t>
      </w:r>
    </w:p>
    <w:p w14:paraId="6703F9D8" w14:textId="6F936C90" w:rsidR="00F06C79" w:rsidRDefault="00F06C79" w:rsidP="00F06C79">
      <w:pPr>
        <w:pStyle w:val="Paragrafoelenco"/>
        <w:numPr>
          <w:ilvl w:val="0"/>
          <w:numId w:val="16"/>
        </w:numPr>
        <w:rPr>
          <w:lang w:val="en-GB"/>
        </w:rPr>
      </w:pPr>
      <w:r>
        <w:rPr>
          <w:lang w:val="en-GB"/>
        </w:rPr>
        <w:t>The translation along the horizontal (x) axis</w:t>
      </w:r>
    </w:p>
    <w:p w14:paraId="7838D8DA" w14:textId="1E0E9807" w:rsidR="00F06C79" w:rsidRDefault="00F06C79" w:rsidP="00F06C79">
      <w:pPr>
        <w:pStyle w:val="Paragrafoelenco"/>
        <w:numPr>
          <w:ilvl w:val="0"/>
          <w:numId w:val="16"/>
        </w:numPr>
        <w:rPr>
          <w:lang w:val="en-GB"/>
        </w:rPr>
      </w:pPr>
      <w:r>
        <w:rPr>
          <w:lang w:val="en-GB"/>
        </w:rPr>
        <w:t>The rotation around the vertical (y) axis</w:t>
      </w:r>
    </w:p>
    <w:p w14:paraId="40B28F91" w14:textId="05C573DA" w:rsidR="00F06C79" w:rsidRPr="003A61CE" w:rsidRDefault="00F06C79" w:rsidP="00F06C79">
      <w:pPr>
        <w:pStyle w:val="Paragrafoelenco"/>
        <w:numPr>
          <w:ilvl w:val="0"/>
          <w:numId w:val="16"/>
        </w:numPr>
        <w:rPr>
          <w:b/>
          <w:bCs/>
          <w:highlight w:val="green"/>
          <w:lang w:val="en-GB"/>
        </w:rPr>
      </w:pPr>
      <w:r w:rsidRPr="003A61CE">
        <w:rPr>
          <w:b/>
          <w:bCs/>
          <w:highlight w:val="green"/>
          <w:lang w:val="en-GB"/>
        </w:rPr>
        <w:t>The rotation around the longitudinal (z) axis</w:t>
      </w:r>
    </w:p>
    <w:p w14:paraId="7FBA52E1" w14:textId="19895CD3" w:rsidR="00F14DE6" w:rsidRDefault="00F06C79" w:rsidP="00F14DE6">
      <w:pPr>
        <w:pStyle w:val="Paragrafoelenco"/>
        <w:numPr>
          <w:ilvl w:val="0"/>
          <w:numId w:val="16"/>
        </w:numPr>
        <w:rPr>
          <w:lang w:val="en-GB"/>
        </w:rPr>
      </w:pPr>
      <w:r>
        <w:rPr>
          <w:lang w:val="en-GB"/>
        </w:rPr>
        <w:t>The displacement alo</w:t>
      </w:r>
      <w:r w:rsidR="00170445">
        <w:rPr>
          <w:lang w:val="en-GB"/>
        </w:rPr>
        <w:t xml:space="preserve">ng </w:t>
      </w:r>
      <w:r>
        <w:rPr>
          <w:lang w:val="en-GB"/>
        </w:rPr>
        <w:t>the vertical (Y) axis</w:t>
      </w:r>
    </w:p>
    <w:p w14:paraId="074922B4" w14:textId="77777777" w:rsidR="00B95609" w:rsidRPr="00F14DE6" w:rsidRDefault="00B95609" w:rsidP="00B95609">
      <w:pPr>
        <w:pStyle w:val="Paragrafoelenco"/>
        <w:rPr>
          <w:lang w:val="en-GB"/>
        </w:rPr>
      </w:pPr>
    </w:p>
    <w:p w14:paraId="4AF60561" w14:textId="13901EE5" w:rsidR="00F06C79" w:rsidRPr="00B63C1A" w:rsidRDefault="00F06C79" w:rsidP="00B63C1A">
      <w:pPr>
        <w:pStyle w:val="Paragrafoelenco"/>
        <w:numPr>
          <w:ilvl w:val="0"/>
          <w:numId w:val="6"/>
        </w:numPr>
        <w:rPr>
          <w:lang w:val="en-GB"/>
        </w:rPr>
      </w:pPr>
      <w:r w:rsidRPr="00B63C1A">
        <w:rPr>
          <w:lang w:val="en-GB"/>
        </w:rPr>
        <w:t>What is a “control variable”?</w:t>
      </w:r>
    </w:p>
    <w:p w14:paraId="640AB114" w14:textId="269D42D9" w:rsidR="00F06C79" w:rsidRPr="00AF0791" w:rsidRDefault="00F06C79" w:rsidP="00B95609">
      <w:pPr>
        <w:pStyle w:val="Paragrafoelenco"/>
        <w:numPr>
          <w:ilvl w:val="0"/>
          <w:numId w:val="17"/>
        </w:numPr>
        <w:jc w:val="both"/>
        <w:rPr>
          <w:b/>
          <w:bCs/>
          <w:highlight w:val="green"/>
          <w:lang w:val="en-GB"/>
        </w:rPr>
      </w:pPr>
      <w:r w:rsidRPr="00AF0791">
        <w:rPr>
          <w:b/>
          <w:bCs/>
          <w:highlight w:val="green"/>
          <w:lang w:val="en-GB"/>
        </w:rPr>
        <w:t>A variable whose values is kept constant during the execution of an experiment</w:t>
      </w:r>
    </w:p>
    <w:p w14:paraId="1CC836E0" w14:textId="0AEC586E" w:rsidR="00F06C79" w:rsidRDefault="00F06C79" w:rsidP="00F06C79">
      <w:pPr>
        <w:pStyle w:val="Paragrafoelenco"/>
        <w:numPr>
          <w:ilvl w:val="0"/>
          <w:numId w:val="17"/>
        </w:numPr>
        <w:rPr>
          <w:lang w:val="en-GB"/>
        </w:rPr>
      </w:pPr>
      <w:r>
        <w:rPr>
          <w:lang w:val="en-GB"/>
        </w:rPr>
        <w:t>A dependent variable</w:t>
      </w:r>
    </w:p>
    <w:p w14:paraId="00D095A9" w14:textId="31C970DF" w:rsidR="00F06C79" w:rsidRDefault="00F06C79" w:rsidP="00F06C79">
      <w:pPr>
        <w:pStyle w:val="Paragrafoelenco"/>
        <w:numPr>
          <w:ilvl w:val="0"/>
          <w:numId w:val="17"/>
        </w:numPr>
        <w:rPr>
          <w:lang w:val="en-GB"/>
        </w:rPr>
      </w:pPr>
      <w:r>
        <w:rPr>
          <w:lang w:val="en-GB"/>
        </w:rPr>
        <w:t>A variable whose value may vary randomly during the execution of an experiment</w:t>
      </w:r>
    </w:p>
    <w:p w14:paraId="17F6D5AA" w14:textId="4162CBD6" w:rsidR="00F14DE6" w:rsidRPr="004C56DE" w:rsidRDefault="00F06C79" w:rsidP="004C56DE">
      <w:pPr>
        <w:pStyle w:val="Paragrafoelenco"/>
        <w:numPr>
          <w:ilvl w:val="0"/>
          <w:numId w:val="17"/>
        </w:numPr>
        <w:rPr>
          <w:lang w:val="en-GB"/>
        </w:rPr>
      </w:pPr>
      <w:r>
        <w:rPr>
          <w:lang w:val="en-GB"/>
        </w:rPr>
        <w:t xml:space="preserve">A variable whose value varies systematically with an independent </w:t>
      </w:r>
      <w:r w:rsidR="004D0565">
        <w:rPr>
          <w:lang w:val="en-GB"/>
        </w:rPr>
        <w:t>variable</w:t>
      </w:r>
    </w:p>
    <w:p w14:paraId="69102832" w14:textId="77777777" w:rsidR="00C12FEF" w:rsidRPr="00F14DE6" w:rsidRDefault="00C12FEF" w:rsidP="00F14DE6">
      <w:pPr>
        <w:pStyle w:val="Paragrafoelenco"/>
        <w:rPr>
          <w:lang w:val="en-GB"/>
        </w:rPr>
      </w:pPr>
    </w:p>
    <w:p w14:paraId="3754F5E4" w14:textId="34C33E61" w:rsidR="00F06C79" w:rsidRDefault="00F06C79" w:rsidP="00B63C1A">
      <w:pPr>
        <w:pStyle w:val="Paragrafoelenco"/>
        <w:numPr>
          <w:ilvl w:val="0"/>
          <w:numId w:val="6"/>
        </w:numPr>
        <w:rPr>
          <w:lang w:val="en-GB"/>
        </w:rPr>
      </w:pPr>
      <w:r>
        <w:rPr>
          <w:lang w:val="en-GB"/>
        </w:rPr>
        <w:t xml:space="preserve">How many </w:t>
      </w:r>
      <w:r w:rsidRPr="00875F94">
        <w:rPr>
          <w:lang w:val="en-GB"/>
        </w:rPr>
        <w:t>possible “effects” 3</w:t>
      </w:r>
      <w:r>
        <w:rPr>
          <w:lang w:val="en-GB"/>
        </w:rPr>
        <w:t xml:space="preserve"> independent variables can have on a dependent variable?</w:t>
      </w:r>
    </w:p>
    <w:p w14:paraId="561494FA" w14:textId="290C450D" w:rsidR="00F06C79" w:rsidRPr="00875F94" w:rsidRDefault="00F06C79" w:rsidP="00F06C79">
      <w:pPr>
        <w:pStyle w:val="Paragrafoelenco"/>
        <w:numPr>
          <w:ilvl w:val="0"/>
          <w:numId w:val="18"/>
        </w:numPr>
        <w:rPr>
          <w:b/>
          <w:bCs/>
          <w:highlight w:val="green"/>
          <w:lang w:val="en-GB"/>
        </w:rPr>
      </w:pPr>
      <w:r w:rsidRPr="00875F94">
        <w:rPr>
          <w:b/>
          <w:bCs/>
          <w:highlight w:val="green"/>
          <w:lang w:val="en-GB"/>
        </w:rPr>
        <w:t xml:space="preserve">7 </w:t>
      </w:r>
    </w:p>
    <w:p w14:paraId="60F7E77C" w14:textId="2178747D" w:rsidR="00F06C79" w:rsidRDefault="00F06C79" w:rsidP="00F06C79">
      <w:pPr>
        <w:pStyle w:val="Paragrafoelenco"/>
        <w:numPr>
          <w:ilvl w:val="0"/>
          <w:numId w:val="18"/>
        </w:numPr>
        <w:rPr>
          <w:lang w:val="en-GB"/>
        </w:rPr>
      </w:pPr>
      <w:r>
        <w:rPr>
          <w:lang w:val="en-GB"/>
        </w:rPr>
        <w:t>1</w:t>
      </w:r>
    </w:p>
    <w:p w14:paraId="62B18E4A" w14:textId="50AC8D04" w:rsidR="00F06C79" w:rsidRDefault="00F06C79" w:rsidP="00F06C79">
      <w:pPr>
        <w:pStyle w:val="Paragrafoelenco"/>
        <w:numPr>
          <w:ilvl w:val="0"/>
          <w:numId w:val="18"/>
        </w:numPr>
        <w:rPr>
          <w:lang w:val="en-GB"/>
        </w:rPr>
      </w:pPr>
      <w:r>
        <w:rPr>
          <w:lang w:val="en-GB"/>
        </w:rPr>
        <w:t>3</w:t>
      </w:r>
    </w:p>
    <w:p w14:paraId="32C26735" w14:textId="56C1DA57" w:rsidR="00F06C79" w:rsidRPr="00B140E7" w:rsidRDefault="00F06C79" w:rsidP="00B140E7">
      <w:pPr>
        <w:pStyle w:val="Paragrafoelenco"/>
        <w:numPr>
          <w:ilvl w:val="0"/>
          <w:numId w:val="18"/>
        </w:numPr>
        <w:rPr>
          <w:lang w:val="en-GB"/>
        </w:rPr>
      </w:pPr>
      <w:r>
        <w:rPr>
          <w:lang w:val="en-GB"/>
        </w:rPr>
        <w:t>6</w:t>
      </w:r>
      <w:r w:rsidR="002C725B">
        <w:rPr>
          <w:lang w:val="en-GB"/>
        </w:rPr>
        <w:br/>
      </w:r>
    </w:p>
    <w:p w14:paraId="40C74FE4" w14:textId="5C46B564" w:rsidR="00F06C79" w:rsidRDefault="00F06C79" w:rsidP="00B63C1A">
      <w:pPr>
        <w:pStyle w:val="Paragrafoelenco"/>
        <w:numPr>
          <w:ilvl w:val="0"/>
          <w:numId w:val="6"/>
        </w:numPr>
        <w:rPr>
          <w:lang w:val="en-GB"/>
        </w:rPr>
      </w:pPr>
      <w:r w:rsidRPr="00F06C79">
        <w:rPr>
          <w:lang w:val="en-GB"/>
        </w:rPr>
        <w:t>Which of the following is an advantage of the between</w:t>
      </w:r>
      <w:r w:rsidRPr="00875F94">
        <w:rPr>
          <w:lang w:val="en-GB"/>
        </w:rPr>
        <w:t>-subjects</w:t>
      </w:r>
      <w:r w:rsidRPr="00F06C79">
        <w:rPr>
          <w:lang w:val="en-GB"/>
        </w:rPr>
        <w:t xml:space="preserve"> design?</w:t>
      </w:r>
    </w:p>
    <w:p w14:paraId="4BD93319" w14:textId="08D47E99" w:rsidR="00F06C79" w:rsidRDefault="00F06C79" w:rsidP="00B95609">
      <w:pPr>
        <w:pStyle w:val="Paragrafoelenco"/>
        <w:numPr>
          <w:ilvl w:val="0"/>
          <w:numId w:val="25"/>
        </w:numPr>
        <w:rPr>
          <w:lang w:val="en-GB"/>
        </w:rPr>
      </w:pPr>
      <w:r>
        <w:rPr>
          <w:lang w:val="en-GB"/>
        </w:rPr>
        <w:t xml:space="preserve">A smaller number of </w:t>
      </w:r>
      <w:r w:rsidR="004D0565">
        <w:rPr>
          <w:lang w:val="en-GB"/>
        </w:rPr>
        <w:t>participants</w:t>
      </w:r>
      <w:r>
        <w:rPr>
          <w:lang w:val="en-GB"/>
        </w:rPr>
        <w:t xml:space="preserve"> must be recruited</w:t>
      </w:r>
    </w:p>
    <w:p w14:paraId="35454BAE" w14:textId="12E96B11" w:rsidR="00F06C79" w:rsidRDefault="00F06C79" w:rsidP="00B95609">
      <w:pPr>
        <w:pStyle w:val="Paragrafoelenco"/>
        <w:numPr>
          <w:ilvl w:val="0"/>
          <w:numId w:val="25"/>
        </w:numPr>
        <w:rPr>
          <w:lang w:val="en-GB"/>
        </w:rPr>
      </w:pPr>
      <w:r>
        <w:rPr>
          <w:lang w:val="en-GB"/>
        </w:rPr>
        <w:t>There is no need to balance the groups</w:t>
      </w:r>
    </w:p>
    <w:p w14:paraId="45B0A3A8" w14:textId="661B1BC2" w:rsidR="00F06C79" w:rsidRDefault="00F06C79" w:rsidP="00B95609">
      <w:pPr>
        <w:pStyle w:val="Paragrafoelenco"/>
        <w:numPr>
          <w:ilvl w:val="0"/>
          <w:numId w:val="25"/>
        </w:numPr>
        <w:rPr>
          <w:lang w:val="en-GB"/>
        </w:rPr>
      </w:pPr>
      <w:r>
        <w:rPr>
          <w:lang w:val="en-GB"/>
        </w:rPr>
        <w:lastRenderedPageBreak/>
        <w:t xml:space="preserve">There is less variation due to the </w:t>
      </w:r>
      <w:r w:rsidR="004D0565">
        <w:rPr>
          <w:lang w:val="en-GB"/>
        </w:rPr>
        <w:t>participants</w:t>
      </w:r>
      <w:r>
        <w:rPr>
          <w:lang w:val="en-GB"/>
        </w:rPr>
        <w:t xml:space="preserve"> </w:t>
      </w:r>
    </w:p>
    <w:p w14:paraId="277C1A38" w14:textId="0C3E9658" w:rsidR="00B95609" w:rsidRPr="00B95609" w:rsidRDefault="00F06C79" w:rsidP="00B95609">
      <w:pPr>
        <w:pStyle w:val="Paragrafoelenco"/>
        <w:numPr>
          <w:ilvl w:val="0"/>
          <w:numId w:val="25"/>
        </w:numPr>
        <w:rPr>
          <w:b/>
          <w:bCs/>
          <w:lang w:val="en-GB"/>
        </w:rPr>
      </w:pPr>
      <w:r w:rsidRPr="00875F94">
        <w:rPr>
          <w:b/>
          <w:bCs/>
          <w:highlight w:val="green"/>
          <w:lang w:val="en-GB"/>
        </w:rPr>
        <w:t>There is no interference between experimental conditions</w:t>
      </w:r>
      <w:r w:rsidR="002C725B">
        <w:rPr>
          <w:b/>
          <w:bCs/>
          <w:lang w:val="en-GB"/>
        </w:rPr>
        <w:br/>
      </w:r>
    </w:p>
    <w:p w14:paraId="7EF86CB2" w14:textId="2EC63058" w:rsidR="00F06C79" w:rsidRDefault="00EA16DE" w:rsidP="00B63C1A">
      <w:pPr>
        <w:pStyle w:val="Paragrafoelenco"/>
        <w:numPr>
          <w:ilvl w:val="0"/>
          <w:numId w:val="6"/>
        </w:numPr>
        <w:rPr>
          <w:lang w:val="en-GB"/>
        </w:rPr>
      </w:pPr>
      <w:r>
        <w:rPr>
          <w:lang w:val="en-GB"/>
        </w:rPr>
        <w:t xml:space="preserve">Which of the following measures can be calculated on </w:t>
      </w:r>
      <w:r w:rsidRPr="00B95609">
        <w:rPr>
          <w:b/>
          <w:bCs/>
          <w:lang w:val="en-GB"/>
        </w:rPr>
        <w:t>a nominal variable</w:t>
      </w:r>
      <w:r>
        <w:rPr>
          <w:lang w:val="en-GB"/>
        </w:rPr>
        <w:t>?</w:t>
      </w:r>
    </w:p>
    <w:p w14:paraId="2C02CBDF" w14:textId="2F68C443" w:rsidR="00EA16DE" w:rsidRDefault="00EA16DE" w:rsidP="00B95609">
      <w:pPr>
        <w:pStyle w:val="Paragrafoelenco"/>
        <w:ind w:left="360" w:firstLine="348"/>
        <w:rPr>
          <w:lang w:val="en-GB"/>
        </w:rPr>
      </w:pPr>
      <w:r>
        <w:rPr>
          <w:lang w:val="en-GB"/>
        </w:rPr>
        <w:t>A) Standard deviation</w:t>
      </w:r>
    </w:p>
    <w:p w14:paraId="55B7D4A5" w14:textId="57858871" w:rsidR="00EA16DE" w:rsidRPr="00B95609" w:rsidRDefault="00EA16DE" w:rsidP="00B95609">
      <w:pPr>
        <w:pStyle w:val="Paragrafoelenco"/>
        <w:ind w:left="360" w:firstLine="348"/>
        <w:rPr>
          <w:b/>
          <w:bCs/>
          <w:lang w:val="en-GB"/>
        </w:rPr>
      </w:pPr>
      <w:r w:rsidRPr="00627177">
        <w:rPr>
          <w:b/>
          <w:bCs/>
          <w:highlight w:val="green"/>
          <w:lang w:val="en-GB"/>
        </w:rPr>
        <w:t>B) Frequency distribution</w:t>
      </w:r>
    </w:p>
    <w:p w14:paraId="0E0A2AA3" w14:textId="22277D17" w:rsidR="00EA16DE" w:rsidRPr="000E58C5" w:rsidRDefault="00EA16DE" w:rsidP="00B95609">
      <w:pPr>
        <w:pStyle w:val="Paragrafoelenco"/>
        <w:ind w:left="360" w:firstLine="348"/>
        <w:rPr>
          <w:lang w:val="en-GB"/>
          <w:rPrChange w:id="1" w:author="VINCENZO DI LEO" w:date="2024-07-03T15:52:00Z">
            <w:rPr/>
          </w:rPrChange>
        </w:rPr>
      </w:pPr>
      <w:r w:rsidRPr="000E58C5">
        <w:rPr>
          <w:lang w:val="en-GB"/>
          <w:rPrChange w:id="2" w:author="VINCENZO DI LEO" w:date="2024-07-03T15:52:00Z">
            <w:rPr/>
          </w:rPrChange>
        </w:rPr>
        <w:t>C) Median</w:t>
      </w:r>
    </w:p>
    <w:p w14:paraId="0448BAC6" w14:textId="529A19DB" w:rsidR="00EA16DE" w:rsidRPr="00EA16DE" w:rsidRDefault="00EA16DE" w:rsidP="00B95609">
      <w:pPr>
        <w:pStyle w:val="Paragrafoelenco"/>
        <w:ind w:left="360" w:firstLine="348"/>
        <w:rPr>
          <w:lang w:val="en-GB"/>
        </w:rPr>
      </w:pPr>
      <w:r w:rsidRPr="00EA16DE">
        <w:rPr>
          <w:lang w:val="en-GB"/>
        </w:rPr>
        <w:t>D) Mean</w:t>
      </w:r>
    </w:p>
    <w:p w14:paraId="7A52B776" w14:textId="77777777" w:rsidR="00EA16DE" w:rsidRDefault="00EA16DE" w:rsidP="00EA16DE">
      <w:pPr>
        <w:rPr>
          <w:lang w:val="en-GB"/>
        </w:rPr>
      </w:pPr>
      <w:r w:rsidRPr="00EA16DE">
        <w:rPr>
          <w:lang w:val="en-GB"/>
        </w:rPr>
        <w:t>1</w:t>
      </w:r>
      <w:r>
        <w:rPr>
          <w:lang w:val="en-GB"/>
        </w:rPr>
        <w:t>7</w:t>
      </w:r>
      <w:r w:rsidRPr="00EA16DE">
        <w:rPr>
          <w:lang w:val="en-GB"/>
        </w:rPr>
        <w:t>) The mouse w</w:t>
      </w:r>
      <w:r>
        <w:rPr>
          <w:lang w:val="en-GB"/>
        </w:rPr>
        <w:t xml:space="preserve">as tester with other devices in the </w:t>
      </w:r>
      <w:proofErr w:type="spellStart"/>
      <w:r>
        <w:rPr>
          <w:lang w:val="en-GB"/>
        </w:rPr>
        <w:t>fist</w:t>
      </w:r>
      <w:proofErr w:type="spellEnd"/>
      <w:r>
        <w:rPr>
          <w:lang w:val="en-GB"/>
        </w:rPr>
        <w:t xml:space="preserve"> user-study of HCI history. Which </w:t>
      </w:r>
      <w:proofErr w:type="gramStart"/>
      <w:r>
        <w:rPr>
          <w:lang w:val="en-GB"/>
        </w:rPr>
        <w:t>was  the</w:t>
      </w:r>
      <w:proofErr w:type="gramEnd"/>
      <w:r>
        <w:rPr>
          <w:lang w:val="en-GB"/>
        </w:rPr>
        <w:t xml:space="preserve"> obvious advantage of the mouse with respect to other tested pointing devices?</w:t>
      </w:r>
    </w:p>
    <w:p w14:paraId="0FD2A1D1" w14:textId="4B76FA44" w:rsidR="00EA16DE" w:rsidRDefault="00EA16DE" w:rsidP="00B95609">
      <w:pPr>
        <w:ind w:left="708"/>
        <w:rPr>
          <w:lang w:val="en-GB"/>
        </w:rPr>
      </w:pPr>
      <w:r>
        <w:rPr>
          <w:lang w:val="en-GB"/>
        </w:rPr>
        <w:t>A) It enabled a “direct manipulation” of the graphical objects</w:t>
      </w:r>
      <w:r w:rsidR="00B95609">
        <w:rPr>
          <w:lang w:val="en-GB"/>
        </w:rPr>
        <w:br/>
      </w:r>
      <w:r>
        <w:rPr>
          <w:lang w:val="en-GB"/>
        </w:rPr>
        <w:t xml:space="preserve">B) </w:t>
      </w:r>
      <w:proofErr w:type="gramStart"/>
      <w:r>
        <w:rPr>
          <w:lang w:val="en-GB"/>
        </w:rPr>
        <w:t>Its</w:t>
      </w:r>
      <w:proofErr w:type="gramEnd"/>
      <w:r>
        <w:rPr>
          <w:lang w:val="en-GB"/>
        </w:rPr>
        <w:t xml:space="preserve"> pointing times were significantly lower </w:t>
      </w:r>
      <w:r w:rsidR="00B95609">
        <w:rPr>
          <w:lang w:val="en-GB"/>
        </w:rPr>
        <w:br/>
      </w:r>
      <w:r>
        <w:rPr>
          <w:lang w:val="en-GB"/>
        </w:rPr>
        <w:t>C) It had zero access time</w:t>
      </w:r>
      <w:r w:rsidR="00B95609">
        <w:rPr>
          <w:lang w:val="en-GB"/>
        </w:rPr>
        <w:br/>
      </w:r>
      <w:r w:rsidRPr="00627177">
        <w:rPr>
          <w:b/>
          <w:bCs/>
          <w:highlight w:val="green"/>
          <w:lang w:val="en-GB"/>
        </w:rPr>
        <w:t>D) Its error rate was much smaller</w:t>
      </w:r>
    </w:p>
    <w:p w14:paraId="3A14D0AF" w14:textId="38DD55D1" w:rsidR="00EA16DE" w:rsidRDefault="00EA16DE" w:rsidP="00EA16DE">
      <w:pPr>
        <w:rPr>
          <w:lang w:val="en-GB"/>
        </w:rPr>
      </w:pPr>
      <w:r>
        <w:rPr>
          <w:lang w:val="en-GB"/>
        </w:rPr>
        <w:t xml:space="preserve">18) </w:t>
      </w:r>
      <w:r w:rsidR="00C96976">
        <w:rPr>
          <w:lang w:val="en-GB"/>
        </w:rPr>
        <w:t>Which system can be considered the first to adopt a “direct manipulation” interface?</w:t>
      </w:r>
    </w:p>
    <w:p w14:paraId="199BECB9" w14:textId="269073FA" w:rsidR="00C96976" w:rsidRDefault="00C96976" w:rsidP="00B95609">
      <w:pPr>
        <w:ind w:left="708"/>
        <w:rPr>
          <w:lang w:val="en-GB"/>
        </w:rPr>
      </w:pPr>
      <w:r>
        <w:rPr>
          <w:lang w:val="en-GB"/>
        </w:rPr>
        <w:t>A) Microsoft Windows</w:t>
      </w:r>
      <w:r w:rsidR="00B95609">
        <w:rPr>
          <w:lang w:val="en-GB"/>
        </w:rPr>
        <w:br/>
      </w:r>
      <w:r>
        <w:rPr>
          <w:lang w:val="en-GB"/>
        </w:rPr>
        <w:t>B) The mouse</w:t>
      </w:r>
      <w:r w:rsidR="00B95609">
        <w:rPr>
          <w:lang w:val="en-GB"/>
        </w:rPr>
        <w:br/>
      </w:r>
      <w:r>
        <w:rPr>
          <w:lang w:val="en-GB"/>
        </w:rPr>
        <w:t xml:space="preserve">C) </w:t>
      </w:r>
      <w:proofErr w:type="spellStart"/>
      <w:r>
        <w:rPr>
          <w:lang w:val="en-GB"/>
        </w:rPr>
        <w:t>Vannevar</w:t>
      </w:r>
      <w:proofErr w:type="spellEnd"/>
      <w:r>
        <w:rPr>
          <w:lang w:val="en-GB"/>
        </w:rPr>
        <w:t xml:space="preserve"> Bush </w:t>
      </w:r>
      <w:proofErr w:type="spellStart"/>
      <w:r>
        <w:rPr>
          <w:lang w:val="en-GB"/>
        </w:rPr>
        <w:t>Mernex</w:t>
      </w:r>
      <w:proofErr w:type="spellEnd"/>
      <w:r w:rsidR="00B95609">
        <w:rPr>
          <w:lang w:val="en-GB"/>
        </w:rPr>
        <w:br/>
      </w:r>
      <w:r w:rsidRPr="00B968AC">
        <w:rPr>
          <w:b/>
          <w:bCs/>
          <w:highlight w:val="green"/>
          <w:lang w:val="en-GB"/>
        </w:rPr>
        <w:t>D) Sketchpad by Ivan Sutherland</w:t>
      </w:r>
    </w:p>
    <w:p w14:paraId="6BA3AD8F" w14:textId="5E9CA379" w:rsidR="00C96976" w:rsidRDefault="00C96976" w:rsidP="00C96976">
      <w:pPr>
        <w:rPr>
          <w:lang w:val="en-GB"/>
        </w:rPr>
      </w:pPr>
      <w:r>
        <w:rPr>
          <w:lang w:val="en-GB"/>
        </w:rPr>
        <w:t xml:space="preserve">19) Which of the following terms can be used as a </w:t>
      </w:r>
      <w:r w:rsidR="00B968AC" w:rsidRPr="00B968AC">
        <w:rPr>
          <w:b/>
          <w:bCs/>
          <w:lang w:val="en-GB"/>
        </w:rPr>
        <w:t>SYNONIM</w:t>
      </w:r>
      <w:r>
        <w:rPr>
          <w:lang w:val="en-GB"/>
        </w:rPr>
        <w:t xml:space="preserve"> of independent variable?</w:t>
      </w:r>
    </w:p>
    <w:p w14:paraId="10BAC043" w14:textId="4A5ECEE1" w:rsidR="00C96976" w:rsidRDefault="00C96976" w:rsidP="00F14DE6">
      <w:pPr>
        <w:ind w:left="708"/>
        <w:rPr>
          <w:lang w:val="en-GB"/>
        </w:rPr>
      </w:pPr>
      <w:r w:rsidRPr="00B968AC">
        <w:rPr>
          <w:b/>
          <w:bCs/>
          <w:color w:val="000000" w:themeColor="text1"/>
          <w:highlight w:val="green"/>
          <w:lang w:val="en-GB"/>
        </w:rPr>
        <w:t>A) Factor</w:t>
      </w:r>
      <w:r w:rsidR="00F14DE6" w:rsidRPr="00F14DE6">
        <w:rPr>
          <w:b/>
          <w:bCs/>
          <w:lang w:val="en-GB"/>
        </w:rPr>
        <w:br/>
      </w:r>
      <w:r>
        <w:rPr>
          <w:lang w:val="en-GB"/>
        </w:rPr>
        <w:t>B) Level</w:t>
      </w:r>
      <w:r>
        <w:rPr>
          <w:lang w:val="en-GB"/>
        </w:rPr>
        <w:br/>
        <w:t>C) Confounding Variable</w:t>
      </w:r>
      <w:r>
        <w:rPr>
          <w:lang w:val="en-GB"/>
        </w:rPr>
        <w:br/>
        <w:t>D) Device</w:t>
      </w:r>
    </w:p>
    <w:p w14:paraId="4E9E2C84" w14:textId="3AAF39E3" w:rsidR="00A3692B" w:rsidRPr="00B95609" w:rsidRDefault="00C96976" w:rsidP="00C96976">
      <w:r>
        <w:rPr>
          <w:lang w:val="en-GB"/>
        </w:rPr>
        <w:t xml:space="preserve">20) Considered the following output of a statistical software. How many </w:t>
      </w:r>
      <w:r w:rsidR="004D0565">
        <w:rPr>
          <w:lang w:val="en-GB"/>
        </w:rPr>
        <w:t>participants</w:t>
      </w:r>
      <w:r>
        <w:rPr>
          <w:lang w:val="en-GB"/>
        </w:rPr>
        <w:t xml:space="preserve"> were recruited in the experiment? </w:t>
      </w:r>
      <w:r w:rsidRPr="00B95609">
        <w:t>(C’è una tabella che non si vede bene</w:t>
      </w:r>
      <w:r w:rsidR="00B95609" w:rsidRPr="00B95609">
        <w:t>, ma ci fidiamo</w:t>
      </w:r>
      <w:r w:rsidRPr="00B95609">
        <w:t>)</w:t>
      </w:r>
    </w:p>
    <w:p w14:paraId="7464C7D1" w14:textId="7AE22019" w:rsidR="00C96976" w:rsidRPr="008B70E7" w:rsidRDefault="00A3692B" w:rsidP="008B70E7">
      <w:pPr>
        <w:ind w:left="708"/>
        <w:rPr>
          <w:b/>
          <w:bCs/>
          <w:lang w:val="en-GB"/>
        </w:rPr>
      </w:pPr>
      <w:r w:rsidRPr="00A3692B">
        <w:rPr>
          <w:noProof/>
        </w:rPr>
        <w:drawing>
          <wp:anchor distT="0" distB="0" distL="114300" distR="114300" simplePos="0" relativeHeight="251658240" behindDoc="1" locked="0" layoutInCell="1" allowOverlap="1" wp14:anchorId="731844E9" wp14:editId="1AA64685">
            <wp:simplePos x="0" y="0"/>
            <wp:positionH relativeFrom="column">
              <wp:posOffset>3506470</wp:posOffset>
            </wp:positionH>
            <wp:positionV relativeFrom="paragraph">
              <wp:posOffset>10795</wp:posOffset>
            </wp:positionV>
            <wp:extent cx="3068955" cy="746760"/>
            <wp:effectExtent l="0" t="0" r="0" b="0"/>
            <wp:wrapTight wrapText="bothSides">
              <wp:wrapPolygon edited="0">
                <wp:start x="0" y="0"/>
                <wp:lineTo x="0" y="20939"/>
                <wp:lineTo x="21453" y="20939"/>
                <wp:lineTo x="21453" y="0"/>
                <wp:lineTo x="0" y="0"/>
              </wp:wrapPolygon>
            </wp:wrapTight>
            <wp:docPr id="256510547"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10547" name="Immagine 1" descr="Immagine che contiene testo, Carattere, schermata, numer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8955" cy="746760"/>
                    </a:xfrm>
                    <a:prstGeom prst="rect">
                      <a:avLst/>
                    </a:prstGeom>
                  </pic:spPr>
                </pic:pic>
              </a:graphicData>
            </a:graphic>
            <wp14:sizeRelH relativeFrom="margin">
              <wp14:pctWidth>0</wp14:pctWidth>
            </wp14:sizeRelH>
            <wp14:sizeRelV relativeFrom="margin">
              <wp14:pctHeight>0</wp14:pctHeight>
            </wp14:sizeRelV>
          </wp:anchor>
        </w:drawing>
      </w:r>
      <w:r w:rsidR="00C96976">
        <w:rPr>
          <w:lang w:val="en-GB"/>
        </w:rPr>
        <w:t>A) 9</w:t>
      </w:r>
      <w:r w:rsidR="00B95609">
        <w:rPr>
          <w:lang w:val="en-GB"/>
        </w:rPr>
        <w:br/>
      </w:r>
      <w:r w:rsidR="00C96976" w:rsidRPr="00627177">
        <w:rPr>
          <w:b/>
          <w:bCs/>
          <w:highlight w:val="green"/>
          <w:lang w:val="en-GB"/>
        </w:rPr>
        <w:t>B) 10</w:t>
      </w:r>
      <w:r w:rsidR="009753DE" w:rsidRPr="00627177">
        <w:rPr>
          <w:b/>
          <w:bCs/>
          <w:highlight w:val="green"/>
          <w:lang w:val="en-GB"/>
        </w:rPr>
        <w:t xml:space="preserve"> (</w:t>
      </w:r>
      <w:r w:rsidR="008B70E7" w:rsidRPr="00627177">
        <w:rPr>
          <w:b/>
          <w:bCs/>
          <w:highlight w:val="green"/>
          <w:lang w:val="en-GB"/>
        </w:rPr>
        <w:t xml:space="preserve">CELLA </w:t>
      </w:r>
      <w:r w:rsidR="00D33D95" w:rsidRPr="00627177">
        <w:rPr>
          <w:b/>
          <w:bCs/>
          <w:highlight w:val="green"/>
          <w:lang w:val="en-GB"/>
        </w:rPr>
        <w:t xml:space="preserve">Subject </w:t>
      </w:r>
      <w:r w:rsidR="008B70E7" w:rsidRPr="00627177">
        <w:rPr>
          <w:b/>
          <w:bCs/>
          <w:highlight w:val="green"/>
          <w:lang w:val="en-GB"/>
        </w:rPr>
        <w:t>DF</w:t>
      </w:r>
      <w:r w:rsidR="00D33D95" w:rsidRPr="00627177">
        <w:rPr>
          <w:b/>
          <w:bCs/>
          <w:highlight w:val="green"/>
          <w:lang w:val="en-GB"/>
        </w:rPr>
        <w:t xml:space="preserve"> +1 = 9+1 = 10)</w:t>
      </w:r>
      <w:r w:rsidR="008B70E7">
        <w:rPr>
          <w:b/>
          <w:bCs/>
          <w:lang w:val="en-GB"/>
        </w:rPr>
        <w:br/>
      </w:r>
      <w:r w:rsidR="00C96976">
        <w:rPr>
          <w:lang w:val="en-GB"/>
        </w:rPr>
        <w:t xml:space="preserve">C) it cannot be </w:t>
      </w:r>
      <w:r w:rsidR="004D0565">
        <w:rPr>
          <w:lang w:val="en-GB"/>
        </w:rPr>
        <w:t>determined</w:t>
      </w:r>
      <w:r w:rsidR="00C96976">
        <w:rPr>
          <w:lang w:val="en-GB"/>
        </w:rPr>
        <w:t xml:space="preserve"> by these data</w:t>
      </w:r>
      <w:r w:rsidR="00B95609">
        <w:rPr>
          <w:lang w:val="en-GB"/>
        </w:rPr>
        <w:br/>
      </w:r>
      <w:r w:rsidR="00C96976">
        <w:rPr>
          <w:lang w:val="en-GB"/>
        </w:rPr>
        <w:t>D) 2</w:t>
      </w:r>
    </w:p>
    <w:p w14:paraId="1DA39855" w14:textId="77777777" w:rsidR="009753DE" w:rsidRDefault="009753DE" w:rsidP="00B95609">
      <w:pPr>
        <w:ind w:left="708"/>
        <w:rPr>
          <w:lang w:val="en-GB"/>
        </w:rPr>
      </w:pPr>
    </w:p>
    <w:p w14:paraId="30F861D5" w14:textId="75D4DC2D" w:rsidR="009753DE" w:rsidRDefault="009753DE" w:rsidP="009F640A">
      <w:pPr>
        <w:jc w:val="both"/>
        <w:rPr>
          <w:lang w:val="en-GB"/>
        </w:rPr>
      </w:pPr>
    </w:p>
    <w:p w14:paraId="14C8E8D9" w14:textId="378755A5" w:rsidR="005345CB" w:rsidRDefault="00C96976" w:rsidP="00C96976">
      <w:pPr>
        <w:rPr>
          <w:lang w:val="en-GB"/>
        </w:rPr>
      </w:pPr>
      <w:r>
        <w:rPr>
          <w:lang w:val="en-GB"/>
        </w:rPr>
        <w:t xml:space="preserve">21) In which of the following subsections of a </w:t>
      </w:r>
      <w:r w:rsidR="005345CB">
        <w:rPr>
          <w:lang w:val="en-GB"/>
        </w:rPr>
        <w:t xml:space="preserve">scientific paper is generally described the task carried out by the </w:t>
      </w:r>
      <w:r w:rsidR="004D0565">
        <w:rPr>
          <w:lang w:val="en-GB"/>
        </w:rPr>
        <w:t>participants</w:t>
      </w:r>
      <w:r w:rsidR="005345CB">
        <w:rPr>
          <w:lang w:val="en-GB"/>
        </w:rPr>
        <w:t xml:space="preserve"> of an experiment?</w:t>
      </w:r>
    </w:p>
    <w:p w14:paraId="24485920" w14:textId="09B3DC59" w:rsidR="005345CB" w:rsidRDefault="005345CB" w:rsidP="00C96976">
      <w:pPr>
        <w:rPr>
          <w:lang w:val="en-GB"/>
        </w:rPr>
      </w:pPr>
      <w:r>
        <w:rPr>
          <w:lang w:val="en-GB"/>
        </w:rPr>
        <w:tab/>
      </w:r>
      <w:r w:rsidRPr="003A61CE">
        <w:rPr>
          <w:b/>
          <w:bCs/>
          <w:highlight w:val="green"/>
          <w:lang w:val="en-GB"/>
        </w:rPr>
        <w:t>A) Procedure</w:t>
      </w:r>
      <w:r>
        <w:rPr>
          <w:lang w:val="en-GB"/>
        </w:rPr>
        <w:br/>
      </w:r>
      <w:r>
        <w:rPr>
          <w:lang w:val="en-GB"/>
        </w:rPr>
        <w:tab/>
        <w:t>B) Apparatus</w:t>
      </w:r>
      <w:r>
        <w:rPr>
          <w:lang w:val="en-GB"/>
        </w:rPr>
        <w:br/>
      </w:r>
      <w:r>
        <w:rPr>
          <w:lang w:val="en-GB"/>
        </w:rPr>
        <w:tab/>
        <w:t>C) Participants</w:t>
      </w:r>
      <w:r>
        <w:rPr>
          <w:lang w:val="en-GB"/>
        </w:rPr>
        <w:br/>
      </w:r>
      <w:r>
        <w:rPr>
          <w:lang w:val="en-GB"/>
        </w:rPr>
        <w:tab/>
        <w:t>D) Design</w:t>
      </w:r>
    </w:p>
    <w:p w14:paraId="20E7974F" w14:textId="77777777" w:rsidR="005345CB" w:rsidRDefault="005345CB" w:rsidP="00C96976">
      <w:pPr>
        <w:rPr>
          <w:lang w:val="en-GB"/>
        </w:rPr>
      </w:pPr>
      <w:r>
        <w:rPr>
          <w:lang w:val="en-GB"/>
        </w:rPr>
        <w:t>22) What is the name of the central part of retina with highest visual activity?</w:t>
      </w:r>
    </w:p>
    <w:p w14:paraId="4A1C078F" w14:textId="562E32A3" w:rsidR="00B95609" w:rsidRDefault="005345CB" w:rsidP="00F06C79">
      <w:pPr>
        <w:rPr>
          <w:lang w:val="en-GB"/>
        </w:rPr>
      </w:pPr>
      <w:r>
        <w:rPr>
          <w:lang w:val="en-GB"/>
        </w:rPr>
        <w:tab/>
        <w:t>A)  Lens</w:t>
      </w:r>
      <w:r>
        <w:rPr>
          <w:lang w:val="en-GB"/>
        </w:rPr>
        <w:br/>
      </w:r>
      <w:r>
        <w:rPr>
          <w:lang w:val="en-GB"/>
        </w:rPr>
        <w:tab/>
        <w:t>B) Iris</w:t>
      </w:r>
      <w:r>
        <w:rPr>
          <w:lang w:val="en-GB"/>
        </w:rPr>
        <w:br/>
      </w:r>
      <w:r>
        <w:rPr>
          <w:lang w:val="en-GB"/>
        </w:rPr>
        <w:lastRenderedPageBreak/>
        <w:tab/>
        <w:t>C) Optic Nerve</w:t>
      </w:r>
      <w:r>
        <w:rPr>
          <w:lang w:val="en-GB"/>
        </w:rPr>
        <w:br/>
      </w:r>
      <w:r>
        <w:rPr>
          <w:lang w:val="en-GB"/>
        </w:rPr>
        <w:tab/>
      </w:r>
      <w:r w:rsidRPr="00B968AC">
        <w:rPr>
          <w:b/>
          <w:bCs/>
          <w:highlight w:val="green"/>
          <w:lang w:val="en-GB"/>
        </w:rPr>
        <w:t>D) Fovea</w:t>
      </w:r>
    </w:p>
    <w:p w14:paraId="2DDA2AC5" w14:textId="77777777" w:rsidR="00222C30" w:rsidRDefault="005345CB" w:rsidP="00222C30">
      <w:pPr>
        <w:rPr>
          <w:lang w:val="en-GB"/>
        </w:rPr>
      </w:pPr>
      <w:r>
        <w:rPr>
          <w:lang w:val="en-GB"/>
        </w:rPr>
        <w:t>23) What frequency distribution generally have data from a human performance (</w:t>
      </w:r>
      <w:proofErr w:type="spellStart"/>
      <w:r>
        <w:rPr>
          <w:lang w:val="en-GB"/>
        </w:rPr>
        <w:t>eg.</w:t>
      </w:r>
      <w:proofErr w:type="spellEnd"/>
      <w:r>
        <w:rPr>
          <w:lang w:val="en-GB"/>
        </w:rPr>
        <w:t xml:space="preserve"> Text entry speed data)?</w:t>
      </w:r>
    </w:p>
    <w:p w14:paraId="6C329926" w14:textId="60A88064" w:rsidR="005345CB" w:rsidRDefault="005345CB" w:rsidP="00222C30">
      <w:pPr>
        <w:ind w:left="708"/>
        <w:rPr>
          <w:lang w:val="en-GB"/>
        </w:rPr>
      </w:pPr>
      <w:r w:rsidRPr="00B968AC">
        <w:rPr>
          <w:b/>
          <w:bCs/>
          <w:highlight w:val="green"/>
          <w:lang w:val="en-GB"/>
        </w:rPr>
        <w:t>A) Normal</w:t>
      </w:r>
      <w:r w:rsidR="00CE2D27" w:rsidRPr="00F14DE6">
        <w:rPr>
          <w:b/>
          <w:bCs/>
          <w:lang w:val="en-GB"/>
        </w:rPr>
        <w:t xml:space="preserve"> </w:t>
      </w:r>
      <w:r>
        <w:rPr>
          <w:lang w:val="en-GB"/>
        </w:rPr>
        <w:br/>
        <w:t>B) Exponential</w:t>
      </w:r>
      <w:r>
        <w:rPr>
          <w:lang w:val="en-GB"/>
        </w:rPr>
        <w:br/>
        <w:t>C) Uniform</w:t>
      </w:r>
      <w:r>
        <w:rPr>
          <w:lang w:val="en-GB"/>
        </w:rPr>
        <w:br/>
        <w:t>D)</w:t>
      </w:r>
      <w:r w:rsidR="00CE2D27">
        <w:rPr>
          <w:lang w:val="en-GB"/>
        </w:rPr>
        <w:t xml:space="preserve"> Ubuntu</w:t>
      </w:r>
    </w:p>
    <w:p w14:paraId="5D7D864A" w14:textId="44A5F081" w:rsidR="00222C30" w:rsidRDefault="005345CB" w:rsidP="00222C30">
      <w:pPr>
        <w:rPr>
          <w:lang w:val="en-GB"/>
        </w:rPr>
      </w:pPr>
      <w:r>
        <w:rPr>
          <w:lang w:val="en-GB"/>
        </w:rPr>
        <w:t xml:space="preserve">24) To which decade dates back the introduction of Ivan Southerland’s </w:t>
      </w:r>
      <w:r w:rsidR="004D0565">
        <w:rPr>
          <w:lang w:val="en-GB"/>
        </w:rPr>
        <w:t>Sketchpad</w:t>
      </w:r>
      <w:r>
        <w:rPr>
          <w:lang w:val="en-GB"/>
        </w:rPr>
        <w:t>?</w:t>
      </w:r>
    </w:p>
    <w:p w14:paraId="7AE31D7C" w14:textId="4CC3607C" w:rsidR="005345CB" w:rsidRPr="00222C30" w:rsidRDefault="00222C30" w:rsidP="00222C30">
      <w:pPr>
        <w:ind w:left="708"/>
        <w:rPr>
          <w:b/>
          <w:bCs/>
          <w:lang w:val="en-GB"/>
        </w:rPr>
      </w:pPr>
      <w:r w:rsidRPr="00B968AC">
        <w:rPr>
          <w:b/>
          <w:bCs/>
          <w:highlight w:val="green"/>
          <w:lang w:val="en-GB"/>
        </w:rPr>
        <w:t>A) ’</w:t>
      </w:r>
      <w:r w:rsidR="005345CB" w:rsidRPr="00B968AC">
        <w:rPr>
          <w:b/>
          <w:bCs/>
          <w:highlight w:val="green"/>
          <w:lang w:val="en-GB"/>
        </w:rPr>
        <w:t>60</w:t>
      </w:r>
      <w:r>
        <w:rPr>
          <w:b/>
          <w:bCs/>
          <w:lang w:val="en-GB"/>
        </w:rPr>
        <w:br/>
      </w:r>
      <w:r w:rsidR="005345CB">
        <w:rPr>
          <w:lang w:val="en-GB"/>
        </w:rPr>
        <w:t>B) ‘90</w:t>
      </w:r>
      <w:r w:rsidR="005345CB">
        <w:rPr>
          <w:lang w:val="en-GB"/>
        </w:rPr>
        <w:br/>
        <w:t>C)’40</w:t>
      </w:r>
      <w:r w:rsidR="005345CB">
        <w:rPr>
          <w:lang w:val="en-GB"/>
        </w:rPr>
        <w:br/>
        <w:t>D) ‘80</w:t>
      </w:r>
    </w:p>
    <w:p w14:paraId="6EE68245" w14:textId="6D9AF346" w:rsidR="005345CB" w:rsidRDefault="005345CB" w:rsidP="005345CB">
      <w:pPr>
        <w:rPr>
          <w:lang w:val="en-GB"/>
        </w:rPr>
      </w:pPr>
      <w:r>
        <w:rPr>
          <w:lang w:val="en-GB"/>
        </w:rPr>
        <w:t>25) Which is the typical duration of saccades?</w:t>
      </w:r>
      <w:r w:rsidR="00222C30">
        <w:rPr>
          <w:lang w:val="en-GB"/>
        </w:rPr>
        <w:br/>
      </w:r>
      <w:r>
        <w:rPr>
          <w:lang w:val="en-GB"/>
        </w:rPr>
        <w:tab/>
        <w:t>A) It depends on the subjects, but generally at least a couple of seconds</w:t>
      </w:r>
      <w:r>
        <w:rPr>
          <w:lang w:val="en-GB"/>
        </w:rPr>
        <w:br/>
      </w:r>
      <w:r>
        <w:rPr>
          <w:lang w:val="en-GB"/>
        </w:rPr>
        <w:tab/>
        <w:t>B) An unlimited duration of saccades</w:t>
      </w:r>
      <w:r>
        <w:rPr>
          <w:lang w:val="en-GB"/>
        </w:rPr>
        <w:br/>
      </w:r>
      <w:r w:rsidRPr="00222C30">
        <w:rPr>
          <w:b/>
          <w:bCs/>
          <w:lang w:val="en-GB"/>
        </w:rPr>
        <w:tab/>
      </w:r>
      <w:r w:rsidRPr="00B968AC">
        <w:rPr>
          <w:b/>
          <w:bCs/>
          <w:highlight w:val="green"/>
          <w:lang w:val="en-GB"/>
        </w:rPr>
        <w:t>C) They are rapid</w:t>
      </w:r>
      <w:r w:rsidR="00222C30" w:rsidRPr="00B968AC">
        <w:rPr>
          <w:b/>
          <w:bCs/>
          <w:highlight w:val="green"/>
          <w:lang w:val="en-GB"/>
        </w:rPr>
        <w:t>/quickly</w:t>
      </w:r>
      <w:r w:rsidRPr="00B968AC">
        <w:rPr>
          <w:b/>
          <w:bCs/>
          <w:highlight w:val="green"/>
          <w:lang w:val="en-GB"/>
        </w:rPr>
        <w:t xml:space="preserve"> movements about 120 </w:t>
      </w:r>
      <w:proofErr w:type="spellStart"/>
      <w:r w:rsidRPr="00B968AC">
        <w:rPr>
          <w:b/>
          <w:bCs/>
          <w:highlight w:val="green"/>
          <w:lang w:val="en-GB"/>
        </w:rPr>
        <w:t>ms</w:t>
      </w:r>
      <w:proofErr w:type="spellEnd"/>
      <w:r w:rsidRPr="00222C30">
        <w:rPr>
          <w:b/>
          <w:bCs/>
          <w:lang w:val="en-GB"/>
        </w:rPr>
        <w:br/>
      </w:r>
      <w:r>
        <w:rPr>
          <w:lang w:val="en-GB"/>
        </w:rPr>
        <w:tab/>
        <w:t>D) Less than a millisecond</w:t>
      </w:r>
    </w:p>
    <w:p w14:paraId="3D148916" w14:textId="1062476C" w:rsidR="00F14DE6" w:rsidRDefault="005345CB" w:rsidP="005345CB">
      <w:pPr>
        <w:rPr>
          <w:lang w:val="en-GB"/>
        </w:rPr>
      </w:pPr>
      <w:r>
        <w:rPr>
          <w:lang w:val="en-GB"/>
        </w:rPr>
        <w:t xml:space="preserve">26) In which percentage of cases a human </w:t>
      </w:r>
      <w:proofErr w:type="gramStart"/>
      <w:r>
        <w:rPr>
          <w:lang w:val="en-GB"/>
        </w:rPr>
        <w:t>is able to</w:t>
      </w:r>
      <w:proofErr w:type="gramEnd"/>
      <w:r>
        <w:rPr>
          <w:lang w:val="en-GB"/>
        </w:rPr>
        <w:t xml:space="preserve"> correctly replicate a sequence of 7 numbers?</w:t>
      </w:r>
      <w:r w:rsidR="00222C30">
        <w:rPr>
          <w:lang w:val="en-GB"/>
        </w:rPr>
        <w:br/>
      </w:r>
      <w:r>
        <w:rPr>
          <w:lang w:val="en-GB"/>
        </w:rPr>
        <w:tab/>
        <w:t>A) In almost all cases</w:t>
      </w:r>
      <w:r>
        <w:rPr>
          <w:lang w:val="en-GB"/>
        </w:rPr>
        <w:br/>
      </w:r>
      <w:r>
        <w:rPr>
          <w:lang w:val="en-GB"/>
        </w:rPr>
        <w:tab/>
        <w:t>B) In about 20% of cases</w:t>
      </w:r>
      <w:r>
        <w:rPr>
          <w:lang w:val="en-GB"/>
        </w:rPr>
        <w:br/>
      </w:r>
      <w:r>
        <w:rPr>
          <w:lang w:val="en-GB"/>
        </w:rPr>
        <w:tab/>
      </w:r>
      <w:r w:rsidRPr="00B968AC">
        <w:rPr>
          <w:b/>
          <w:bCs/>
          <w:highlight w:val="green"/>
          <w:lang w:val="en-GB"/>
        </w:rPr>
        <w:t>C) In about 50% of cases</w:t>
      </w:r>
      <w:r>
        <w:rPr>
          <w:lang w:val="en-GB"/>
        </w:rPr>
        <w:br/>
      </w:r>
      <w:r>
        <w:rPr>
          <w:lang w:val="en-GB"/>
        </w:rPr>
        <w:tab/>
        <w:t>D) Only in very rare cases</w:t>
      </w:r>
    </w:p>
    <w:p w14:paraId="357FB613" w14:textId="33D99421" w:rsidR="005345CB" w:rsidRDefault="005345CB" w:rsidP="005345CB">
      <w:pPr>
        <w:rPr>
          <w:lang w:val="en-GB"/>
        </w:rPr>
      </w:pPr>
      <w:r>
        <w:rPr>
          <w:lang w:val="en-GB"/>
        </w:rPr>
        <w:t>27) How many degrees of freedom has a pendulum?</w:t>
      </w:r>
    </w:p>
    <w:p w14:paraId="050B8E0D" w14:textId="77EE86F0" w:rsidR="005345CB" w:rsidRDefault="005345CB" w:rsidP="005345CB">
      <w:pPr>
        <w:rPr>
          <w:lang w:val="en-GB"/>
        </w:rPr>
      </w:pPr>
      <w:r>
        <w:rPr>
          <w:lang w:val="en-GB"/>
        </w:rPr>
        <w:tab/>
        <w:t>A) 0</w:t>
      </w:r>
      <w:r>
        <w:rPr>
          <w:lang w:val="en-GB"/>
        </w:rPr>
        <w:br/>
      </w:r>
      <w:r>
        <w:rPr>
          <w:lang w:val="en-GB"/>
        </w:rPr>
        <w:tab/>
      </w:r>
      <w:r w:rsidRPr="00B968AC">
        <w:rPr>
          <w:b/>
          <w:bCs/>
          <w:highlight w:val="green"/>
          <w:lang w:val="en-GB"/>
        </w:rPr>
        <w:t>B) 1</w:t>
      </w:r>
      <w:r>
        <w:rPr>
          <w:lang w:val="en-GB"/>
        </w:rPr>
        <w:br/>
      </w:r>
      <w:r>
        <w:rPr>
          <w:lang w:val="en-GB"/>
        </w:rPr>
        <w:tab/>
        <w:t>C) 3</w:t>
      </w:r>
      <w:r>
        <w:rPr>
          <w:lang w:val="en-GB"/>
        </w:rPr>
        <w:br/>
      </w:r>
      <w:r>
        <w:rPr>
          <w:lang w:val="en-GB"/>
        </w:rPr>
        <w:tab/>
        <w:t>D) 6</w:t>
      </w:r>
    </w:p>
    <w:p w14:paraId="02545698" w14:textId="74BAC9E4" w:rsidR="005345CB" w:rsidRPr="004D0565" w:rsidRDefault="005345CB" w:rsidP="005345CB">
      <w:pPr>
        <w:rPr>
          <w:lang w:val="en-GB"/>
        </w:rPr>
      </w:pPr>
      <w:r>
        <w:rPr>
          <w:lang w:val="en-GB"/>
        </w:rPr>
        <w:t>28) A scrollbar slider can be classified as…</w:t>
      </w:r>
      <w:r w:rsidR="00222C30">
        <w:rPr>
          <w:lang w:val="en-GB"/>
        </w:rPr>
        <w:br/>
      </w:r>
      <w:r>
        <w:rPr>
          <w:lang w:val="en-GB"/>
        </w:rPr>
        <w:tab/>
      </w:r>
      <w:r w:rsidRPr="005345CB">
        <w:rPr>
          <w:lang w:val="en-GB"/>
        </w:rPr>
        <w:t>A) A device</w:t>
      </w:r>
      <w:r w:rsidRPr="005345CB">
        <w:rPr>
          <w:lang w:val="en-GB"/>
        </w:rPr>
        <w:br/>
      </w:r>
      <w:r w:rsidRPr="005345CB">
        <w:rPr>
          <w:lang w:val="en-GB"/>
        </w:rPr>
        <w:tab/>
        <w:t>B) A display b</w:t>
      </w:r>
      <w:r>
        <w:rPr>
          <w:lang w:val="en-GB"/>
        </w:rPr>
        <w:t>ut not a control</w:t>
      </w:r>
      <w:r>
        <w:rPr>
          <w:lang w:val="en-GB"/>
        </w:rPr>
        <w:br/>
      </w:r>
      <w:r w:rsidRPr="00222C30">
        <w:rPr>
          <w:b/>
          <w:bCs/>
          <w:lang w:val="en-GB"/>
        </w:rPr>
        <w:tab/>
      </w:r>
      <w:r w:rsidRPr="00CB620C">
        <w:rPr>
          <w:highlight w:val="green"/>
          <w:lang w:val="en-GB"/>
        </w:rPr>
        <w:t>C) Both a control and displa</w:t>
      </w:r>
      <w:r w:rsidR="006A6CF7" w:rsidRPr="00CB620C">
        <w:rPr>
          <w:highlight w:val="green"/>
          <w:lang w:val="en-GB"/>
        </w:rPr>
        <w:t>y</w:t>
      </w:r>
      <w:r w:rsidR="006A6CF7">
        <w:rPr>
          <w:b/>
          <w:bCs/>
          <w:lang w:val="en-GB"/>
        </w:rPr>
        <w:t xml:space="preserve"> </w:t>
      </w:r>
      <w:r>
        <w:rPr>
          <w:lang w:val="en-GB"/>
        </w:rPr>
        <w:br/>
      </w:r>
      <w:r>
        <w:rPr>
          <w:lang w:val="en-GB"/>
        </w:rPr>
        <w:tab/>
      </w:r>
      <w:r w:rsidRPr="004D0565">
        <w:rPr>
          <w:lang w:val="en-GB"/>
        </w:rPr>
        <w:t>D) A control but not a display</w:t>
      </w:r>
    </w:p>
    <w:p w14:paraId="4395F664" w14:textId="24E24F9A" w:rsidR="005345CB" w:rsidRDefault="005345CB" w:rsidP="005345CB">
      <w:pPr>
        <w:rPr>
          <w:lang w:val="en-GB"/>
        </w:rPr>
      </w:pPr>
      <w:r>
        <w:rPr>
          <w:lang w:val="en-GB"/>
        </w:rPr>
        <w:t>29) What is “yaw” (</w:t>
      </w:r>
      <w:proofErr w:type="spellStart"/>
      <w:r>
        <w:rPr>
          <w:lang w:val="en-GB"/>
        </w:rPr>
        <w:t>imbardata</w:t>
      </w:r>
      <w:proofErr w:type="spellEnd"/>
      <w:r>
        <w:rPr>
          <w:lang w:val="en-GB"/>
        </w:rPr>
        <w:t xml:space="preserve"> in Italiano)?</w:t>
      </w:r>
      <w:r w:rsidR="00222C30">
        <w:rPr>
          <w:lang w:val="en-GB"/>
        </w:rPr>
        <w:br/>
      </w:r>
      <w:r>
        <w:rPr>
          <w:lang w:val="en-GB"/>
        </w:rPr>
        <w:tab/>
      </w:r>
      <w:r w:rsidRPr="00B968AC">
        <w:rPr>
          <w:b/>
          <w:bCs/>
          <w:highlight w:val="green"/>
          <w:lang w:val="en-GB"/>
        </w:rPr>
        <w:t>A) The rotation around the vertical (y) axis</w:t>
      </w:r>
      <w:r w:rsidRPr="00222C30">
        <w:rPr>
          <w:b/>
          <w:bCs/>
          <w:lang w:val="en-GB"/>
        </w:rPr>
        <w:br/>
      </w:r>
      <w:r>
        <w:rPr>
          <w:lang w:val="en-GB"/>
        </w:rPr>
        <w:tab/>
        <w:t>B) The displacement along the vertical (y) axis</w:t>
      </w:r>
      <w:r>
        <w:rPr>
          <w:lang w:val="en-GB"/>
        </w:rPr>
        <w:br/>
      </w:r>
      <w:r>
        <w:rPr>
          <w:lang w:val="en-GB"/>
        </w:rPr>
        <w:tab/>
        <w:t>C) The rotation around the longitudinal (z) axis</w:t>
      </w:r>
      <w:r>
        <w:rPr>
          <w:lang w:val="en-GB"/>
        </w:rPr>
        <w:br/>
      </w:r>
      <w:r>
        <w:rPr>
          <w:lang w:val="en-GB"/>
        </w:rPr>
        <w:tab/>
        <w:t xml:space="preserve">D) The translation along the </w:t>
      </w:r>
      <w:r w:rsidR="004D0565">
        <w:rPr>
          <w:lang w:val="en-GB"/>
        </w:rPr>
        <w:t>horizontal</w:t>
      </w:r>
      <w:r>
        <w:rPr>
          <w:lang w:val="en-GB"/>
        </w:rPr>
        <w:t xml:space="preserve"> (x) axis</w:t>
      </w:r>
    </w:p>
    <w:p w14:paraId="71940CC3" w14:textId="3AC42F11" w:rsidR="005345CB" w:rsidRDefault="005345CB" w:rsidP="005345CB">
      <w:pPr>
        <w:rPr>
          <w:lang w:val="en-GB"/>
        </w:rPr>
      </w:pPr>
      <w:r>
        <w:rPr>
          <w:lang w:val="en-GB"/>
        </w:rPr>
        <w:t xml:space="preserve">30) </w:t>
      </w:r>
      <w:r w:rsidR="007F3AD6">
        <w:rPr>
          <w:lang w:val="en-GB"/>
        </w:rPr>
        <w:t>How do we call the delay between the occurrence of a single fixed stimulus and the initiation of a response assigned to it?</w:t>
      </w:r>
    </w:p>
    <w:p w14:paraId="6BA4CC6A" w14:textId="440EE7F0" w:rsidR="007F3AD6" w:rsidRDefault="007F3AD6" w:rsidP="005345CB">
      <w:pPr>
        <w:rPr>
          <w:lang w:val="en-GB"/>
        </w:rPr>
      </w:pPr>
      <w:r>
        <w:rPr>
          <w:lang w:val="en-GB"/>
        </w:rPr>
        <w:tab/>
        <w:t>A) Limit time</w:t>
      </w:r>
      <w:r>
        <w:rPr>
          <w:lang w:val="en-GB"/>
        </w:rPr>
        <w:br/>
      </w:r>
      <w:r>
        <w:rPr>
          <w:lang w:val="en-GB"/>
        </w:rPr>
        <w:tab/>
        <w:t>B) Round trip delay</w:t>
      </w:r>
      <w:r>
        <w:rPr>
          <w:lang w:val="en-GB"/>
        </w:rPr>
        <w:br/>
      </w:r>
      <w:r>
        <w:rPr>
          <w:lang w:val="en-GB"/>
        </w:rPr>
        <w:lastRenderedPageBreak/>
        <w:tab/>
        <w:t>C) Mental retardation</w:t>
      </w:r>
      <w:r>
        <w:rPr>
          <w:lang w:val="en-GB"/>
        </w:rPr>
        <w:br/>
      </w:r>
      <w:r>
        <w:rPr>
          <w:lang w:val="en-GB"/>
        </w:rPr>
        <w:tab/>
      </w:r>
      <w:r w:rsidRPr="00A32B9B">
        <w:rPr>
          <w:b/>
          <w:bCs/>
          <w:highlight w:val="green"/>
          <w:lang w:val="en-GB"/>
        </w:rPr>
        <w:t>D) Simple reaction time</w:t>
      </w:r>
    </w:p>
    <w:p w14:paraId="4974C504" w14:textId="3114C835" w:rsidR="007F3AD6" w:rsidRPr="005345CB" w:rsidRDefault="007F3AD6" w:rsidP="005345CB">
      <w:pPr>
        <w:rPr>
          <w:lang w:val="en-GB"/>
        </w:rPr>
      </w:pPr>
      <w:r>
        <w:rPr>
          <w:lang w:val="en-GB"/>
        </w:rPr>
        <w:t>31) The observational method has the following characteristics:</w:t>
      </w:r>
      <w:r w:rsidR="00222C30">
        <w:rPr>
          <w:lang w:val="en-GB"/>
        </w:rPr>
        <w:br/>
      </w:r>
      <w:r>
        <w:rPr>
          <w:lang w:val="en-GB"/>
        </w:rPr>
        <w:tab/>
        <w:t>A) Low relevance, low precision</w:t>
      </w:r>
      <w:r>
        <w:rPr>
          <w:lang w:val="en-GB"/>
        </w:rPr>
        <w:br/>
      </w:r>
      <w:r>
        <w:rPr>
          <w:lang w:val="en-GB"/>
        </w:rPr>
        <w:tab/>
        <w:t>B) Low relevance, high precision</w:t>
      </w:r>
      <w:r>
        <w:rPr>
          <w:lang w:val="en-GB"/>
        </w:rPr>
        <w:br/>
      </w:r>
      <w:r w:rsidRPr="00222C30">
        <w:rPr>
          <w:b/>
          <w:bCs/>
          <w:lang w:val="en-GB"/>
        </w:rPr>
        <w:tab/>
      </w:r>
      <w:r w:rsidRPr="0076399F">
        <w:rPr>
          <w:b/>
          <w:bCs/>
          <w:highlight w:val="green"/>
          <w:lang w:val="en-GB"/>
        </w:rPr>
        <w:t>C) High relevance, low precision</w:t>
      </w:r>
      <w:r>
        <w:rPr>
          <w:lang w:val="en-GB"/>
        </w:rPr>
        <w:br/>
      </w:r>
      <w:r>
        <w:rPr>
          <w:lang w:val="en-GB"/>
        </w:rPr>
        <w:tab/>
        <w:t>D) High relevance, high precision</w:t>
      </w:r>
    </w:p>
    <w:p w14:paraId="5349B890" w14:textId="4FA7B3CD" w:rsidR="007F3AD6" w:rsidRDefault="002A46CF" w:rsidP="002A46CF">
      <w:pPr>
        <w:ind w:left="48"/>
        <w:rPr>
          <w:lang w:val="en-GB"/>
        </w:rPr>
      </w:pPr>
      <w:r w:rsidRPr="002A46CF">
        <w:rPr>
          <w:noProof/>
          <w:lang w:val="en-GB"/>
        </w:rPr>
        <w:drawing>
          <wp:anchor distT="0" distB="0" distL="114300" distR="114300" simplePos="0" relativeHeight="251659264" behindDoc="1" locked="0" layoutInCell="1" allowOverlap="1" wp14:anchorId="2BAF89B7" wp14:editId="0F738201">
            <wp:simplePos x="0" y="0"/>
            <wp:positionH relativeFrom="column">
              <wp:posOffset>3912870</wp:posOffset>
            </wp:positionH>
            <wp:positionV relativeFrom="paragraph">
              <wp:posOffset>280035</wp:posOffset>
            </wp:positionV>
            <wp:extent cx="2600960" cy="939800"/>
            <wp:effectExtent l="0" t="0" r="8890" b="0"/>
            <wp:wrapTight wrapText="bothSides">
              <wp:wrapPolygon edited="0">
                <wp:start x="0" y="0"/>
                <wp:lineTo x="0" y="21016"/>
                <wp:lineTo x="21516" y="21016"/>
                <wp:lineTo x="21516" y="0"/>
                <wp:lineTo x="0" y="0"/>
              </wp:wrapPolygon>
            </wp:wrapTight>
            <wp:docPr id="1043986423" name="Immagine 2" descr="Immagine che contiene testo, Carattere, schermata,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86423" name="Immagine 2" descr="Immagine che contiene testo, Carattere, schermata, ricevu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0960" cy="939800"/>
                    </a:xfrm>
                    <a:prstGeom prst="rect">
                      <a:avLst/>
                    </a:prstGeom>
                  </pic:spPr>
                </pic:pic>
              </a:graphicData>
            </a:graphic>
            <wp14:sizeRelH relativeFrom="margin">
              <wp14:pctWidth>0</wp14:pctWidth>
            </wp14:sizeRelH>
            <wp14:sizeRelV relativeFrom="margin">
              <wp14:pctHeight>0</wp14:pctHeight>
            </wp14:sizeRelV>
          </wp:anchor>
        </w:drawing>
      </w:r>
      <w:r w:rsidR="007F3AD6">
        <w:rPr>
          <w:lang w:val="en-GB"/>
        </w:rPr>
        <w:t>32) Considering the following output of a statistical software. Which of the following conclusion is wrong?</w:t>
      </w:r>
      <w:r w:rsidR="00222C30">
        <w:rPr>
          <w:lang w:val="en-GB"/>
        </w:rPr>
        <w:t xml:space="preserve"> </w:t>
      </w:r>
      <w:r w:rsidR="00222C30">
        <w:rPr>
          <w:lang w:val="en-GB"/>
        </w:rPr>
        <w:br/>
      </w:r>
      <w:r w:rsidR="007F3AD6">
        <w:rPr>
          <w:lang w:val="en-GB"/>
        </w:rPr>
        <w:tab/>
      </w:r>
      <w:r w:rsidR="007F3AD6" w:rsidRPr="00627177">
        <w:rPr>
          <w:b/>
          <w:bCs/>
          <w:highlight w:val="green"/>
          <w:lang w:val="en-GB"/>
        </w:rPr>
        <w:t xml:space="preserve">A) The null hypothesis can be </w:t>
      </w:r>
      <w:proofErr w:type="spellStart"/>
      <w:r w:rsidR="007F3AD6" w:rsidRPr="00627177">
        <w:rPr>
          <w:b/>
          <w:bCs/>
          <w:highlight w:val="green"/>
          <w:lang w:val="en-GB"/>
        </w:rPr>
        <w:t>rejacted</w:t>
      </w:r>
      <w:proofErr w:type="spellEnd"/>
      <w:r w:rsidR="007F3AD6" w:rsidRPr="00627177">
        <w:rPr>
          <w:b/>
          <w:bCs/>
          <w:highlight w:val="green"/>
          <w:lang w:val="en-GB"/>
        </w:rPr>
        <w:t xml:space="preserve"> for p &lt; .001</w:t>
      </w:r>
      <w:r w:rsidR="007F3AD6" w:rsidRPr="002A46CF">
        <w:rPr>
          <w:b/>
          <w:bCs/>
          <w:lang w:val="en-GB"/>
        </w:rPr>
        <w:br/>
      </w:r>
      <w:r w:rsidR="007F3AD6">
        <w:rPr>
          <w:lang w:val="en-GB"/>
        </w:rPr>
        <w:tab/>
        <w:t xml:space="preserve">B) 16 </w:t>
      </w:r>
      <w:proofErr w:type="spellStart"/>
      <w:r w:rsidR="007F3AD6">
        <w:rPr>
          <w:lang w:val="en-GB"/>
        </w:rPr>
        <w:t>partecipants</w:t>
      </w:r>
      <w:proofErr w:type="spellEnd"/>
      <w:r w:rsidR="007F3AD6">
        <w:rPr>
          <w:lang w:val="en-GB"/>
        </w:rPr>
        <w:t xml:space="preserve"> completed the experiment</w:t>
      </w:r>
      <w:r w:rsidR="007F3AD6">
        <w:rPr>
          <w:lang w:val="en-GB"/>
        </w:rPr>
        <w:br/>
      </w:r>
      <w:r w:rsidR="007F3AD6">
        <w:rPr>
          <w:lang w:val="en-GB"/>
        </w:rPr>
        <w:tab/>
        <w:t>C) There was a significant effect of the test condition</w:t>
      </w:r>
      <w:r>
        <w:rPr>
          <w:lang w:val="en-GB"/>
        </w:rPr>
        <w:br/>
      </w:r>
      <w:r w:rsidR="007F3AD6">
        <w:rPr>
          <w:lang w:val="en-GB"/>
        </w:rPr>
        <w:t>the dependent variable</w:t>
      </w:r>
      <w:proofErr w:type="gramStart"/>
      <w:r w:rsidR="007F3AD6">
        <w:rPr>
          <w:lang w:val="en-GB"/>
        </w:rPr>
        <w:t xml:space="preserve"> ..</w:t>
      </w:r>
      <w:proofErr w:type="gramEnd"/>
      <w:r w:rsidR="007F3AD6">
        <w:rPr>
          <w:lang w:val="en-GB"/>
        </w:rPr>
        <w:br/>
      </w:r>
      <w:r w:rsidR="007F3AD6">
        <w:rPr>
          <w:lang w:val="en-GB"/>
        </w:rPr>
        <w:tab/>
        <w:t>D) The experiment had 4 test conditions</w:t>
      </w:r>
      <w:r w:rsidRPr="002A46CF">
        <w:rPr>
          <w:noProof/>
          <w:lang w:val="en-GB"/>
        </w:rPr>
        <w:t xml:space="preserve"> </w:t>
      </w:r>
    </w:p>
    <w:p w14:paraId="2886FA2F" w14:textId="2C18BF14" w:rsidR="007F3AD6" w:rsidRDefault="007F3AD6" w:rsidP="005345CB">
      <w:pPr>
        <w:rPr>
          <w:lang w:val="en-GB"/>
        </w:rPr>
      </w:pPr>
      <w:r>
        <w:rPr>
          <w:lang w:val="en-GB"/>
        </w:rPr>
        <w:t>33) Which scientific method allows to establish a causal relationship among variables?</w:t>
      </w:r>
      <w:r w:rsidR="00222C30">
        <w:rPr>
          <w:lang w:val="en-GB"/>
        </w:rPr>
        <w:br/>
      </w:r>
      <w:r>
        <w:rPr>
          <w:lang w:val="en-GB"/>
        </w:rPr>
        <w:tab/>
      </w:r>
      <w:r w:rsidRPr="004D0565">
        <w:rPr>
          <w:lang w:val="en-GB"/>
        </w:rPr>
        <w:t>A) The correlational method</w:t>
      </w:r>
      <w:r w:rsidRPr="004D0565">
        <w:rPr>
          <w:lang w:val="en-GB"/>
        </w:rPr>
        <w:br/>
      </w:r>
      <w:r>
        <w:rPr>
          <w:lang w:val="en-GB"/>
        </w:rPr>
        <w:tab/>
        <w:t>B) The deductive method</w:t>
      </w:r>
      <w:r>
        <w:rPr>
          <w:lang w:val="en-GB"/>
        </w:rPr>
        <w:br/>
      </w:r>
      <w:r>
        <w:rPr>
          <w:lang w:val="en-GB"/>
        </w:rPr>
        <w:tab/>
      </w:r>
      <w:r w:rsidRPr="0076399F">
        <w:rPr>
          <w:highlight w:val="green"/>
          <w:lang w:val="en-GB"/>
        </w:rPr>
        <w:t>C) The experimental method</w:t>
      </w:r>
      <w:r>
        <w:rPr>
          <w:lang w:val="en-GB"/>
        </w:rPr>
        <w:br/>
      </w:r>
      <w:r>
        <w:rPr>
          <w:lang w:val="en-GB"/>
        </w:rPr>
        <w:tab/>
        <w:t>D) The observational method</w:t>
      </w:r>
    </w:p>
    <w:p w14:paraId="4A4FA21D" w14:textId="10E716CF" w:rsidR="00CE2D27" w:rsidRDefault="00CE2D27" w:rsidP="005345CB">
      <w:pPr>
        <w:rPr>
          <w:lang w:val="en-GB"/>
        </w:rPr>
      </w:pPr>
      <w:r>
        <w:rPr>
          <w:lang w:val="en-GB"/>
        </w:rPr>
        <w:t xml:space="preserve">34) The mouse was tested with other devices in the first user-study of HCI history. Which of the following devices </w:t>
      </w:r>
      <w:r w:rsidRPr="00222C30">
        <w:rPr>
          <w:b/>
          <w:bCs/>
          <w:lang w:val="en-GB"/>
        </w:rPr>
        <w:t>was not included</w:t>
      </w:r>
      <w:r>
        <w:rPr>
          <w:lang w:val="en-GB"/>
        </w:rPr>
        <w:t xml:space="preserve"> in the test?</w:t>
      </w:r>
      <w:r w:rsidR="00222C30">
        <w:rPr>
          <w:lang w:val="en-GB"/>
        </w:rPr>
        <w:br/>
      </w:r>
      <w:r>
        <w:rPr>
          <w:lang w:val="en-GB"/>
        </w:rPr>
        <w:tab/>
      </w:r>
      <w:r w:rsidRPr="00B968AC">
        <w:rPr>
          <w:b/>
          <w:bCs/>
          <w:highlight w:val="green"/>
          <w:lang w:val="en-GB"/>
        </w:rPr>
        <w:t>A) Trackball</w:t>
      </w:r>
      <w:r>
        <w:rPr>
          <w:lang w:val="en-GB"/>
        </w:rPr>
        <w:br/>
      </w:r>
      <w:r>
        <w:rPr>
          <w:lang w:val="en-GB"/>
        </w:rPr>
        <w:tab/>
        <w:t>B) Knee-controlled lever</w:t>
      </w:r>
      <w:r>
        <w:rPr>
          <w:lang w:val="en-GB"/>
        </w:rPr>
        <w:br/>
      </w:r>
      <w:r>
        <w:rPr>
          <w:lang w:val="en-GB"/>
        </w:rPr>
        <w:tab/>
        <w:t>C) Joystick</w:t>
      </w:r>
      <w:r>
        <w:rPr>
          <w:lang w:val="en-GB"/>
        </w:rPr>
        <w:br/>
      </w:r>
      <w:r>
        <w:rPr>
          <w:lang w:val="en-GB"/>
        </w:rPr>
        <w:tab/>
        <w:t xml:space="preserve">D) </w:t>
      </w:r>
      <w:proofErr w:type="spellStart"/>
      <w:r>
        <w:rPr>
          <w:lang w:val="en-GB"/>
        </w:rPr>
        <w:t>Lightpen</w:t>
      </w:r>
      <w:proofErr w:type="spellEnd"/>
    </w:p>
    <w:p w14:paraId="40E22A57" w14:textId="63724C4A" w:rsidR="00CE2D27" w:rsidRDefault="00CE2D27" w:rsidP="005345CB">
      <w:pPr>
        <w:rPr>
          <w:lang w:val="en-GB"/>
        </w:rPr>
      </w:pPr>
      <w:r>
        <w:rPr>
          <w:lang w:val="en-GB"/>
        </w:rPr>
        <w:t>35) To which decade dates back the invent</w:t>
      </w:r>
      <w:r w:rsidR="00222C30">
        <w:rPr>
          <w:lang w:val="en-GB"/>
        </w:rPr>
        <w:t>i</w:t>
      </w:r>
      <w:r>
        <w:rPr>
          <w:lang w:val="en-GB"/>
        </w:rPr>
        <w:t>on of the mouse?</w:t>
      </w:r>
      <w:r>
        <w:rPr>
          <w:lang w:val="en-GB"/>
        </w:rPr>
        <w:br/>
      </w:r>
      <w:r>
        <w:rPr>
          <w:lang w:val="en-GB"/>
        </w:rPr>
        <w:tab/>
        <w:t>A) 40s</w:t>
      </w:r>
      <w:r>
        <w:rPr>
          <w:lang w:val="en-GB"/>
        </w:rPr>
        <w:br/>
      </w:r>
      <w:r>
        <w:rPr>
          <w:lang w:val="en-GB"/>
        </w:rPr>
        <w:tab/>
      </w:r>
      <w:r w:rsidRPr="00B968AC">
        <w:rPr>
          <w:b/>
          <w:bCs/>
          <w:highlight w:val="green"/>
          <w:lang w:val="en-GB"/>
        </w:rPr>
        <w:t>B) 60s</w:t>
      </w:r>
      <w:r>
        <w:rPr>
          <w:lang w:val="en-GB"/>
        </w:rPr>
        <w:br/>
      </w:r>
      <w:r>
        <w:rPr>
          <w:lang w:val="en-GB"/>
        </w:rPr>
        <w:tab/>
        <w:t>C) 80s</w:t>
      </w:r>
      <w:r>
        <w:rPr>
          <w:lang w:val="en-GB"/>
        </w:rPr>
        <w:br/>
      </w:r>
      <w:r>
        <w:rPr>
          <w:lang w:val="en-GB"/>
        </w:rPr>
        <w:tab/>
        <w:t>D) 90s</w:t>
      </w:r>
    </w:p>
    <w:p w14:paraId="195EBF1A" w14:textId="77777777" w:rsidR="00183925" w:rsidRDefault="00183925" w:rsidP="005345CB">
      <w:pPr>
        <w:rPr>
          <w:lang w:val="en-GB"/>
        </w:rPr>
      </w:pPr>
    </w:p>
    <w:p w14:paraId="1B61EC29" w14:textId="0E39A166" w:rsidR="00CE2D27" w:rsidRDefault="00CE2D27" w:rsidP="005345CB">
      <w:pPr>
        <w:rPr>
          <w:lang w:val="en-GB"/>
        </w:rPr>
      </w:pPr>
      <w:r>
        <w:rPr>
          <w:lang w:val="en-GB"/>
        </w:rPr>
        <w:t>36) Which processors made up the model presented by Card, Moran and Newell presented in the essay “The Psychology of Human-Computer Interaction”?</w:t>
      </w:r>
    </w:p>
    <w:p w14:paraId="739E8B67" w14:textId="03EA1680" w:rsidR="00CE2D27" w:rsidRDefault="00CE2D27" w:rsidP="005345CB">
      <w:pPr>
        <w:rPr>
          <w:lang w:val="en-GB"/>
        </w:rPr>
      </w:pPr>
      <w:r>
        <w:rPr>
          <w:lang w:val="en-GB"/>
        </w:rPr>
        <w:tab/>
        <w:t>A) CPU &amp; GPU</w:t>
      </w:r>
      <w:r>
        <w:rPr>
          <w:lang w:val="en-GB"/>
        </w:rPr>
        <w:br/>
      </w:r>
      <w:r>
        <w:rPr>
          <w:lang w:val="en-GB"/>
        </w:rPr>
        <w:tab/>
        <w:t xml:space="preserve">B) Display, </w:t>
      </w:r>
      <w:proofErr w:type="spellStart"/>
      <w:r>
        <w:rPr>
          <w:lang w:val="en-GB"/>
        </w:rPr>
        <w:t>Congitive</w:t>
      </w:r>
      <w:proofErr w:type="spellEnd"/>
      <w:r>
        <w:rPr>
          <w:lang w:val="en-GB"/>
        </w:rPr>
        <w:t xml:space="preserve"> and Machine State</w:t>
      </w:r>
      <w:r>
        <w:rPr>
          <w:lang w:val="en-GB"/>
        </w:rPr>
        <w:br/>
      </w:r>
      <w:r>
        <w:rPr>
          <w:lang w:val="en-GB"/>
        </w:rPr>
        <w:tab/>
      </w:r>
      <w:r w:rsidRPr="00B968AC">
        <w:rPr>
          <w:b/>
          <w:bCs/>
          <w:highlight w:val="green"/>
          <w:lang w:val="en-GB"/>
        </w:rPr>
        <w:t>C) Perceptive, Cognitive and Motor</w:t>
      </w:r>
      <w:r>
        <w:rPr>
          <w:lang w:val="en-GB"/>
        </w:rPr>
        <w:br/>
      </w:r>
      <w:r>
        <w:rPr>
          <w:lang w:val="en-GB"/>
        </w:rPr>
        <w:tab/>
        <w:t>D) Model, View and Controller</w:t>
      </w:r>
    </w:p>
    <w:p w14:paraId="1115EC36" w14:textId="5F6D1858" w:rsidR="00CE2D27" w:rsidRDefault="00CE2D27" w:rsidP="005345CB">
      <w:r>
        <w:rPr>
          <w:lang w:val="en-GB"/>
        </w:rPr>
        <w:t>37) Which was the first commercial computer having a GUI</w:t>
      </w:r>
      <w:r w:rsidR="00222C30">
        <w:rPr>
          <w:lang w:val="en-GB"/>
        </w:rPr>
        <w:t>?</w:t>
      </w:r>
      <w:r w:rsidR="00222C30" w:rsidRPr="00FE4E6A">
        <w:rPr>
          <w:lang w:val="en-GB"/>
        </w:rPr>
        <w:br/>
      </w:r>
      <w:r w:rsidRPr="00FE4E6A">
        <w:rPr>
          <w:lang w:val="en-GB"/>
        </w:rPr>
        <w:tab/>
      </w:r>
      <w:r w:rsidRPr="00CE2D27">
        <w:t>A) Commodore 64</w:t>
      </w:r>
      <w:r w:rsidRPr="00CE2D27">
        <w:br/>
      </w:r>
      <w:r w:rsidRPr="00CE2D27">
        <w:tab/>
        <w:t>B) UNIVAC</w:t>
      </w:r>
      <w:r w:rsidRPr="00CE2D27">
        <w:br/>
      </w:r>
      <w:r w:rsidRPr="00CE2D27">
        <w:tab/>
      </w:r>
      <w:r w:rsidRPr="00B968AC">
        <w:rPr>
          <w:b/>
          <w:bCs/>
          <w:highlight w:val="green"/>
        </w:rPr>
        <w:t>C) Xerox Star</w:t>
      </w:r>
      <w:r>
        <w:br/>
      </w:r>
      <w:r>
        <w:tab/>
        <w:t>D) Apple Macintosh</w:t>
      </w:r>
    </w:p>
    <w:p w14:paraId="6DBC20D2" w14:textId="77777777" w:rsidR="00B968AC" w:rsidRDefault="00B968AC" w:rsidP="005345CB"/>
    <w:p w14:paraId="7073993F" w14:textId="46FB4E27" w:rsidR="00CE2D27" w:rsidRDefault="00CE2D27" w:rsidP="005345CB">
      <w:pPr>
        <w:rPr>
          <w:lang w:val="en-GB"/>
        </w:rPr>
      </w:pPr>
      <w:r w:rsidRPr="00CE2D27">
        <w:rPr>
          <w:lang w:val="en-GB"/>
        </w:rPr>
        <w:lastRenderedPageBreak/>
        <w:t xml:space="preserve">38) In </w:t>
      </w:r>
      <w:proofErr w:type="spellStart"/>
      <w:r w:rsidRPr="00CE2D27">
        <w:rPr>
          <w:lang w:val="en-GB"/>
        </w:rPr>
        <w:t>Kantowitz</w:t>
      </w:r>
      <w:proofErr w:type="spellEnd"/>
      <w:r w:rsidRPr="00CE2D27">
        <w:rPr>
          <w:lang w:val="en-GB"/>
        </w:rPr>
        <w:t xml:space="preserve"> and </w:t>
      </w:r>
      <w:proofErr w:type="spellStart"/>
      <w:r w:rsidRPr="00CE2D27">
        <w:rPr>
          <w:lang w:val="en-GB"/>
        </w:rPr>
        <w:t>Sorkins</w:t>
      </w:r>
      <w:proofErr w:type="spellEnd"/>
      <w:r w:rsidRPr="00CE2D27">
        <w:rPr>
          <w:lang w:val="en-GB"/>
        </w:rPr>
        <w:t xml:space="preserve"> (1983) model h</w:t>
      </w:r>
      <w:r>
        <w:rPr>
          <w:lang w:val="en-GB"/>
        </w:rPr>
        <w:t xml:space="preserve">ow many </w:t>
      </w:r>
      <w:proofErr w:type="gramStart"/>
      <w:r>
        <w:rPr>
          <w:lang w:val="en-GB"/>
        </w:rPr>
        <w:t>subsystem</w:t>
      </w:r>
      <w:proofErr w:type="gramEnd"/>
      <w:r>
        <w:rPr>
          <w:lang w:val="en-GB"/>
        </w:rPr>
        <w:t xml:space="preserve"> compose the human and the computer, respectively?</w:t>
      </w:r>
      <w:r w:rsidR="00222C30">
        <w:rPr>
          <w:lang w:val="en-GB"/>
        </w:rPr>
        <w:br/>
      </w:r>
      <w:r>
        <w:rPr>
          <w:lang w:val="en-GB"/>
        </w:rPr>
        <w:tab/>
        <w:t>A) 3 and 4</w:t>
      </w:r>
      <w:r>
        <w:rPr>
          <w:lang w:val="en-GB"/>
        </w:rPr>
        <w:br/>
      </w:r>
      <w:r>
        <w:rPr>
          <w:lang w:val="en-GB"/>
        </w:rPr>
        <w:tab/>
      </w:r>
      <w:r w:rsidRPr="00B968AC">
        <w:rPr>
          <w:b/>
          <w:bCs/>
          <w:highlight w:val="green"/>
          <w:lang w:val="en-GB"/>
        </w:rPr>
        <w:t>B) Both 3</w:t>
      </w:r>
      <w:r>
        <w:rPr>
          <w:lang w:val="en-GB"/>
        </w:rPr>
        <w:br/>
      </w:r>
      <w:r>
        <w:rPr>
          <w:lang w:val="en-GB"/>
        </w:rPr>
        <w:tab/>
        <w:t>C) Both 4</w:t>
      </w:r>
      <w:r>
        <w:rPr>
          <w:lang w:val="en-GB"/>
        </w:rPr>
        <w:br/>
      </w:r>
      <w:r>
        <w:rPr>
          <w:lang w:val="en-GB"/>
        </w:rPr>
        <w:tab/>
      </w:r>
      <w:r w:rsidR="00222C30">
        <w:rPr>
          <w:lang w:val="en-GB"/>
        </w:rPr>
        <w:t xml:space="preserve">D) </w:t>
      </w:r>
      <w:r>
        <w:rPr>
          <w:lang w:val="en-GB"/>
        </w:rPr>
        <w:t>4 and 3</w:t>
      </w:r>
    </w:p>
    <w:p w14:paraId="4F624466" w14:textId="76423D7E" w:rsidR="002402A6" w:rsidRPr="00B1719F" w:rsidRDefault="00CE2D27" w:rsidP="005345CB">
      <w:pPr>
        <w:rPr>
          <w:lang w:val="en-GB"/>
        </w:rPr>
      </w:pPr>
      <w:r w:rsidRPr="63AEEDE1">
        <w:rPr>
          <w:lang w:val="en-GB"/>
        </w:rPr>
        <w:t>39</w:t>
      </w:r>
      <w:r w:rsidR="006232B9" w:rsidRPr="63AEEDE1">
        <w:rPr>
          <w:lang w:val="en-GB"/>
        </w:rPr>
        <w:t xml:space="preserve">) </w:t>
      </w:r>
      <w:r w:rsidR="002402A6" w:rsidRPr="63AEEDE1">
        <w:rPr>
          <w:lang w:val="en-GB"/>
        </w:rPr>
        <w:t xml:space="preserve">What is </w:t>
      </w:r>
      <w:r w:rsidR="002402A6" w:rsidRPr="00B968AC">
        <w:rPr>
          <w:lang w:val="en-GB"/>
        </w:rPr>
        <w:t>a “confounding variable</w:t>
      </w:r>
      <w:r w:rsidR="002402A6" w:rsidRPr="63AEEDE1">
        <w:rPr>
          <w:lang w:val="en-GB"/>
        </w:rPr>
        <w:t>”?</w:t>
      </w:r>
      <w:r w:rsidRPr="000E58C5">
        <w:rPr>
          <w:lang w:val="es-ES"/>
          <w:rPrChange w:id="3" w:author="VINCENZO DI LEO" w:date="2024-07-03T15:52:00Z">
            <w:rPr/>
          </w:rPrChange>
        </w:rPr>
        <w:br/>
      </w:r>
      <w:r w:rsidRPr="000E58C5">
        <w:rPr>
          <w:lang w:val="es-ES"/>
          <w:rPrChange w:id="4" w:author="VINCENZO DI LEO" w:date="2024-07-03T15:52:00Z">
            <w:rPr/>
          </w:rPrChange>
        </w:rPr>
        <w:tab/>
      </w:r>
      <w:r w:rsidR="002402A6" w:rsidRPr="63AEEDE1">
        <w:rPr>
          <w:lang w:val="en-GB"/>
        </w:rPr>
        <w:t>A) A dependent variable</w:t>
      </w:r>
      <w:r w:rsidRPr="000E58C5">
        <w:rPr>
          <w:lang w:val="es-ES"/>
          <w:rPrChange w:id="5" w:author="VINCENZO DI LEO" w:date="2024-07-03T15:54:00Z">
            <w:rPr/>
          </w:rPrChange>
        </w:rPr>
        <w:br/>
      </w:r>
      <w:r w:rsidRPr="000E58C5">
        <w:rPr>
          <w:lang w:val="es-ES"/>
          <w:rPrChange w:id="6" w:author="VINCENZO DI LEO" w:date="2024-07-03T15:54:00Z">
            <w:rPr/>
          </w:rPrChange>
        </w:rPr>
        <w:tab/>
      </w:r>
      <w:r w:rsidR="002402A6" w:rsidRPr="63AEEDE1">
        <w:rPr>
          <w:lang w:val="en-GB"/>
        </w:rPr>
        <w:t>B) A variable whose value is kept constant during the execution of an experiment</w:t>
      </w:r>
      <w:r w:rsidRPr="000E58C5">
        <w:rPr>
          <w:lang w:val="es-ES"/>
          <w:rPrChange w:id="7" w:author="VINCENZO DI LEO" w:date="2024-07-03T15:54:00Z">
            <w:rPr/>
          </w:rPrChange>
        </w:rPr>
        <w:br/>
      </w:r>
      <w:r w:rsidRPr="000E58C5">
        <w:rPr>
          <w:lang w:val="es-ES"/>
          <w:rPrChange w:id="8" w:author="VINCENZO DI LEO" w:date="2024-07-03T15:54:00Z">
            <w:rPr/>
          </w:rPrChange>
        </w:rPr>
        <w:tab/>
      </w:r>
      <w:r w:rsidR="002402A6" w:rsidRPr="63AEEDE1">
        <w:rPr>
          <w:lang w:val="en-GB"/>
        </w:rPr>
        <w:t>C) A variable whose value may very randomly during the execution of an experiment</w:t>
      </w:r>
      <w:r w:rsidRPr="000E58C5">
        <w:rPr>
          <w:lang w:val="es-ES"/>
          <w:rPrChange w:id="9" w:author="VINCENZO DI LEO" w:date="2024-07-03T15:54:00Z">
            <w:rPr/>
          </w:rPrChange>
        </w:rPr>
        <w:br/>
      </w:r>
      <w:r w:rsidRPr="000E58C5">
        <w:rPr>
          <w:lang w:val="es-ES"/>
          <w:rPrChange w:id="10" w:author="VINCENZO DI LEO" w:date="2024-07-03T15:54:00Z">
            <w:rPr/>
          </w:rPrChange>
        </w:rPr>
        <w:tab/>
      </w:r>
      <w:r w:rsidR="002402A6" w:rsidRPr="00B968AC">
        <w:rPr>
          <w:highlight w:val="green"/>
          <w:lang w:val="en-GB"/>
        </w:rPr>
        <w:t>D) A variable whose value varies systematically with an independent variable</w:t>
      </w:r>
      <w:r w:rsidR="002402A6" w:rsidRPr="63AEEDE1">
        <w:rPr>
          <w:lang w:val="en-GB"/>
        </w:rPr>
        <w:t xml:space="preserve"> </w:t>
      </w:r>
      <w:r w:rsidRPr="000E58C5">
        <w:rPr>
          <w:lang w:val="es-ES"/>
          <w:rPrChange w:id="11" w:author="VINCENZO DI LEO" w:date="2024-07-03T15:54:00Z">
            <w:rPr/>
          </w:rPrChange>
        </w:rPr>
        <w:tab/>
      </w:r>
    </w:p>
    <w:p w14:paraId="6B6FB455" w14:textId="4701E200" w:rsidR="004F4535" w:rsidRDefault="002402A6" w:rsidP="005345CB">
      <w:pPr>
        <w:rPr>
          <w:b/>
          <w:bCs/>
          <w:lang w:val="en-GB"/>
        </w:rPr>
      </w:pPr>
      <w:r w:rsidRPr="002402A6">
        <w:rPr>
          <w:lang w:val="en-GB"/>
        </w:rPr>
        <w:t xml:space="preserve">40) </w:t>
      </w:r>
      <w:r>
        <w:rPr>
          <w:lang w:val="en-GB"/>
        </w:rPr>
        <w:t xml:space="preserve">The __________ is the one and only thing that we </w:t>
      </w:r>
      <w:r w:rsidR="006A6CF7">
        <w:rPr>
          <w:lang w:val="en-GB"/>
        </w:rPr>
        <w:t>CHANGE in</w:t>
      </w:r>
      <w:r>
        <w:rPr>
          <w:lang w:val="en-GB"/>
        </w:rPr>
        <w:t xml:space="preserve"> an experiment. For example:</w:t>
      </w:r>
      <w:r>
        <w:rPr>
          <w:lang w:val="en-GB"/>
        </w:rPr>
        <w:br/>
        <w:t>Does the type of soil affect plant growth? – The type of soil is the ___</w:t>
      </w:r>
      <w:r w:rsidR="00222C30">
        <w:rPr>
          <w:lang w:val="en-GB"/>
        </w:rPr>
        <w:t>.</w:t>
      </w:r>
      <w:r>
        <w:rPr>
          <w:lang w:val="en-GB"/>
        </w:rPr>
        <w:br/>
      </w:r>
      <w:r>
        <w:rPr>
          <w:lang w:val="en-GB"/>
        </w:rPr>
        <w:tab/>
        <w:t>A) Control variable</w:t>
      </w:r>
      <w:r>
        <w:rPr>
          <w:lang w:val="en-GB"/>
        </w:rPr>
        <w:br/>
      </w:r>
      <w:r>
        <w:rPr>
          <w:lang w:val="en-GB"/>
        </w:rPr>
        <w:tab/>
        <w:t>B) Dependent variable</w:t>
      </w:r>
      <w:r>
        <w:rPr>
          <w:lang w:val="en-GB"/>
        </w:rPr>
        <w:br/>
      </w:r>
      <w:r>
        <w:rPr>
          <w:lang w:val="en-GB"/>
        </w:rPr>
        <w:tab/>
      </w:r>
      <w:r w:rsidRPr="00B968AC">
        <w:rPr>
          <w:b/>
          <w:bCs/>
          <w:highlight w:val="green"/>
          <w:lang w:val="en-GB"/>
        </w:rPr>
        <w:t>C) Independent variable</w:t>
      </w:r>
      <w:r w:rsidRPr="002402A6">
        <w:rPr>
          <w:b/>
          <w:bCs/>
          <w:lang w:val="en-GB"/>
        </w:rPr>
        <w:t xml:space="preserve"> </w:t>
      </w:r>
    </w:p>
    <w:p w14:paraId="5A8E07B4" w14:textId="4D78FD37" w:rsidR="002402A6" w:rsidRDefault="002402A6" w:rsidP="005345CB">
      <w:pPr>
        <w:rPr>
          <w:lang w:val="en-GB"/>
        </w:rPr>
      </w:pPr>
      <w:r>
        <w:rPr>
          <w:b/>
          <w:bCs/>
          <w:lang w:val="en-GB"/>
        </w:rPr>
        <w:br/>
      </w:r>
      <w:r w:rsidRPr="002402A6">
        <w:rPr>
          <w:lang w:val="en-GB"/>
        </w:rPr>
        <w:t>41)</w:t>
      </w:r>
      <w:r>
        <w:rPr>
          <w:lang w:val="en-GB"/>
        </w:rPr>
        <w:t xml:space="preserve"> The ______ is the same thing as the result we are looking for in an investigation.</w:t>
      </w:r>
      <w:r>
        <w:rPr>
          <w:lang w:val="en-GB"/>
        </w:rPr>
        <w:br/>
        <w:t>Example: Does the type of soil affect plant growth? – Plant growth is an example of ___</w:t>
      </w:r>
      <w:r w:rsidR="00222C30">
        <w:rPr>
          <w:lang w:val="en-GB"/>
        </w:rPr>
        <w:t>.</w:t>
      </w:r>
      <w:r w:rsidR="00222C30">
        <w:rPr>
          <w:lang w:val="en-GB"/>
        </w:rPr>
        <w:br/>
      </w:r>
      <w:r>
        <w:rPr>
          <w:lang w:val="en-GB"/>
        </w:rPr>
        <w:tab/>
        <w:t>A) Control Variable</w:t>
      </w:r>
      <w:r>
        <w:rPr>
          <w:lang w:val="en-GB"/>
        </w:rPr>
        <w:br/>
      </w:r>
      <w:r>
        <w:rPr>
          <w:lang w:val="en-GB"/>
        </w:rPr>
        <w:tab/>
      </w:r>
      <w:r w:rsidRPr="00B968AC">
        <w:rPr>
          <w:b/>
          <w:bCs/>
          <w:highlight w:val="green"/>
          <w:lang w:val="en-GB"/>
        </w:rPr>
        <w:t>B) Dependent variable</w:t>
      </w:r>
      <w:r w:rsidRPr="002402A6">
        <w:rPr>
          <w:b/>
          <w:bCs/>
          <w:lang w:val="en-GB"/>
        </w:rPr>
        <w:t xml:space="preserve"> </w:t>
      </w:r>
      <w:r>
        <w:rPr>
          <w:lang w:val="en-GB"/>
        </w:rPr>
        <w:br/>
      </w:r>
      <w:r>
        <w:rPr>
          <w:lang w:val="en-GB"/>
        </w:rPr>
        <w:tab/>
        <w:t>C) Independent variable</w:t>
      </w:r>
      <w:r w:rsidR="004F4535">
        <w:rPr>
          <w:lang w:val="en-GB"/>
        </w:rPr>
        <w:br/>
      </w:r>
      <w:r>
        <w:rPr>
          <w:lang w:val="en-GB"/>
        </w:rPr>
        <w:br/>
        <w:t>42) What is a scientific investigation that tests a hypothesis?</w:t>
      </w:r>
    </w:p>
    <w:p w14:paraId="407BD75E" w14:textId="307FD77B" w:rsidR="002402A6" w:rsidRDefault="002402A6" w:rsidP="002402A6">
      <w:pPr>
        <w:pStyle w:val="Paragrafoelenco"/>
        <w:numPr>
          <w:ilvl w:val="0"/>
          <w:numId w:val="23"/>
        </w:numPr>
        <w:rPr>
          <w:lang w:val="en-GB"/>
        </w:rPr>
      </w:pPr>
      <w:r>
        <w:rPr>
          <w:lang w:val="en-GB"/>
        </w:rPr>
        <w:t>Repeated Observation</w:t>
      </w:r>
    </w:p>
    <w:p w14:paraId="0E0FB4B6" w14:textId="19E0FCB4" w:rsidR="002402A6" w:rsidRDefault="002402A6" w:rsidP="002402A6">
      <w:pPr>
        <w:pStyle w:val="Paragrafoelenco"/>
        <w:numPr>
          <w:ilvl w:val="0"/>
          <w:numId w:val="23"/>
        </w:numPr>
        <w:rPr>
          <w:lang w:val="en-GB"/>
        </w:rPr>
      </w:pPr>
      <w:r>
        <w:rPr>
          <w:lang w:val="en-GB"/>
        </w:rPr>
        <w:t>Model</w:t>
      </w:r>
    </w:p>
    <w:p w14:paraId="4FF8FE78" w14:textId="509A609B" w:rsidR="002402A6" w:rsidRPr="00B968AC" w:rsidRDefault="002402A6" w:rsidP="002402A6">
      <w:pPr>
        <w:pStyle w:val="Paragrafoelenco"/>
        <w:numPr>
          <w:ilvl w:val="0"/>
          <w:numId w:val="23"/>
        </w:numPr>
        <w:rPr>
          <w:b/>
          <w:bCs/>
          <w:highlight w:val="green"/>
          <w:lang w:val="en-GB"/>
        </w:rPr>
      </w:pPr>
      <w:r w:rsidRPr="00B968AC">
        <w:rPr>
          <w:b/>
          <w:bCs/>
          <w:highlight w:val="green"/>
          <w:lang w:val="en-GB"/>
        </w:rPr>
        <w:t>Controlled Experiment</w:t>
      </w:r>
    </w:p>
    <w:p w14:paraId="4CF9F099" w14:textId="63091BF9" w:rsidR="002402A6" w:rsidRDefault="002402A6" w:rsidP="002402A6">
      <w:pPr>
        <w:pStyle w:val="Paragrafoelenco"/>
        <w:numPr>
          <w:ilvl w:val="0"/>
          <w:numId w:val="23"/>
        </w:numPr>
        <w:rPr>
          <w:lang w:val="en-GB"/>
        </w:rPr>
      </w:pPr>
      <w:r>
        <w:rPr>
          <w:lang w:val="en-GB"/>
        </w:rPr>
        <w:t>Theory of Science</w:t>
      </w:r>
    </w:p>
    <w:p w14:paraId="55BA61BB" w14:textId="75218777" w:rsidR="006A6CF7" w:rsidRDefault="002402A6" w:rsidP="002402A6">
      <w:pPr>
        <w:rPr>
          <w:lang w:val="en-GB"/>
        </w:rPr>
      </w:pPr>
      <w:r>
        <w:rPr>
          <w:lang w:val="en-GB"/>
        </w:rPr>
        <w:t xml:space="preserve">43) All the thing that we MUST keep the SAME in an experiment are called the _____. </w:t>
      </w:r>
      <w:r>
        <w:rPr>
          <w:lang w:val="en-GB"/>
        </w:rPr>
        <w:br/>
        <w:t xml:space="preserve">For example: Does </w:t>
      </w:r>
      <w:proofErr w:type="spellStart"/>
      <w:r>
        <w:rPr>
          <w:lang w:val="en-GB"/>
        </w:rPr>
        <w:t>soilt</w:t>
      </w:r>
      <w:proofErr w:type="spellEnd"/>
      <w:r>
        <w:rPr>
          <w:lang w:val="en-GB"/>
        </w:rPr>
        <w:t xml:space="preserve"> type affect plant growth? – we must keep </w:t>
      </w:r>
      <w:proofErr w:type="spellStart"/>
      <w:r>
        <w:rPr>
          <w:lang w:val="en-GB"/>
        </w:rPr>
        <w:t>plany</w:t>
      </w:r>
      <w:proofErr w:type="spellEnd"/>
      <w:r>
        <w:rPr>
          <w:lang w:val="en-GB"/>
        </w:rPr>
        <w:t xml:space="preserve"> type, age, amount </w:t>
      </w:r>
      <w:proofErr w:type="gramStart"/>
      <w:r>
        <w:rPr>
          <w:lang w:val="en-GB"/>
        </w:rPr>
        <w:t>of  water</w:t>
      </w:r>
      <w:proofErr w:type="gramEnd"/>
      <w:r>
        <w:rPr>
          <w:lang w:val="en-GB"/>
        </w:rPr>
        <w:t xml:space="preserve">, </w:t>
      </w:r>
      <w:proofErr w:type="spellStart"/>
      <w:r>
        <w:rPr>
          <w:lang w:val="en-GB"/>
        </w:rPr>
        <w:t>ecc</w:t>
      </w:r>
      <w:proofErr w:type="spellEnd"/>
      <w:r>
        <w:rPr>
          <w:lang w:val="en-GB"/>
        </w:rPr>
        <w:t xml:space="preserve"> the same.</w:t>
      </w:r>
      <w:r w:rsidR="006A6CF7">
        <w:rPr>
          <w:lang w:val="en-GB"/>
        </w:rPr>
        <w:br/>
      </w:r>
      <w:r>
        <w:rPr>
          <w:lang w:val="en-GB"/>
        </w:rPr>
        <w:tab/>
      </w:r>
      <w:r w:rsidRPr="00B968AC">
        <w:rPr>
          <w:b/>
          <w:bCs/>
          <w:highlight w:val="green"/>
          <w:lang w:val="en-GB"/>
        </w:rPr>
        <w:t>A) Control variable</w:t>
      </w:r>
      <w:r>
        <w:rPr>
          <w:lang w:val="en-GB"/>
        </w:rPr>
        <w:br/>
      </w:r>
      <w:r>
        <w:rPr>
          <w:lang w:val="en-GB"/>
        </w:rPr>
        <w:tab/>
        <w:t>B) Dependent variable</w:t>
      </w:r>
      <w:r>
        <w:rPr>
          <w:lang w:val="en-GB"/>
        </w:rPr>
        <w:br/>
      </w:r>
      <w:r>
        <w:rPr>
          <w:lang w:val="en-GB"/>
        </w:rPr>
        <w:tab/>
        <w:t>C) Independent variable</w:t>
      </w:r>
    </w:p>
    <w:p w14:paraId="4ECAFD0D" w14:textId="77777777" w:rsidR="006C42BE" w:rsidRDefault="00775CC7" w:rsidP="002402A6">
      <w:pPr>
        <w:rPr>
          <w:lang w:val="en-GB"/>
        </w:rPr>
      </w:pPr>
      <w:r>
        <w:rPr>
          <w:lang w:val="en-GB"/>
        </w:rPr>
        <w:br/>
      </w:r>
    </w:p>
    <w:p w14:paraId="0BD87F17" w14:textId="2482F3AD" w:rsidR="002402A6" w:rsidRDefault="00775CC7" w:rsidP="002402A6">
      <w:pPr>
        <w:rPr>
          <w:lang w:val="en-GB"/>
        </w:rPr>
      </w:pPr>
      <w:r>
        <w:rPr>
          <w:lang w:val="en-GB"/>
        </w:rPr>
        <w:t>44) A _____ is any factor that can change in an experiment or change the outcome of the experiment</w:t>
      </w:r>
    </w:p>
    <w:p w14:paraId="257E2B57" w14:textId="77777777" w:rsidR="00775CC7" w:rsidRDefault="00775CC7" w:rsidP="00775CC7">
      <w:pPr>
        <w:pStyle w:val="Paragrafoelenco"/>
        <w:numPr>
          <w:ilvl w:val="0"/>
          <w:numId w:val="24"/>
        </w:numPr>
        <w:rPr>
          <w:lang w:val="en-GB"/>
        </w:rPr>
      </w:pPr>
      <w:r>
        <w:rPr>
          <w:lang w:val="en-GB"/>
        </w:rPr>
        <w:t>Hypothesis</w:t>
      </w:r>
    </w:p>
    <w:p w14:paraId="6720A6C1" w14:textId="77777777" w:rsidR="00775CC7" w:rsidRDefault="00775CC7" w:rsidP="00775CC7">
      <w:pPr>
        <w:pStyle w:val="Paragrafoelenco"/>
        <w:numPr>
          <w:ilvl w:val="0"/>
          <w:numId w:val="24"/>
        </w:numPr>
        <w:rPr>
          <w:lang w:val="en-GB"/>
        </w:rPr>
      </w:pPr>
      <w:r>
        <w:rPr>
          <w:lang w:val="en-GB"/>
        </w:rPr>
        <w:t>Theory</w:t>
      </w:r>
    </w:p>
    <w:p w14:paraId="2FB9253B" w14:textId="3941F659" w:rsidR="00775CC7" w:rsidRPr="00BC608F" w:rsidRDefault="00775CC7" w:rsidP="00775CC7">
      <w:pPr>
        <w:pStyle w:val="Paragrafoelenco"/>
        <w:numPr>
          <w:ilvl w:val="0"/>
          <w:numId w:val="24"/>
        </w:numPr>
        <w:rPr>
          <w:b/>
          <w:bCs/>
          <w:highlight w:val="green"/>
          <w:lang w:val="en-GB"/>
        </w:rPr>
      </w:pPr>
      <w:r w:rsidRPr="00BC608F">
        <w:rPr>
          <w:b/>
          <w:bCs/>
          <w:highlight w:val="green"/>
          <w:lang w:val="en-GB"/>
        </w:rPr>
        <w:t>Variable</w:t>
      </w:r>
    </w:p>
    <w:p w14:paraId="1946AB84" w14:textId="77777777" w:rsidR="00222C30" w:rsidRDefault="00775CC7" w:rsidP="00775CC7">
      <w:pPr>
        <w:rPr>
          <w:lang w:val="en-GB"/>
        </w:rPr>
      </w:pPr>
      <w:r>
        <w:rPr>
          <w:lang w:val="en-GB"/>
        </w:rPr>
        <w:t xml:space="preserve">45) </w:t>
      </w:r>
      <w:r w:rsidR="000D602E">
        <w:rPr>
          <w:lang w:val="en-GB"/>
        </w:rPr>
        <w:t>Do all scientific investigations have to be a controlled experiment?</w:t>
      </w:r>
    </w:p>
    <w:p w14:paraId="05A6A614" w14:textId="4EC1FDF6" w:rsidR="00775CC7" w:rsidRPr="00222C30" w:rsidRDefault="000D602E" w:rsidP="00222C30">
      <w:pPr>
        <w:ind w:firstLine="708"/>
        <w:rPr>
          <w:lang w:val="en-GB"/>
        </w:rPr>
      </w:pPr>
      <w:r>
        <w:rPr>
          <w:lang w:val="en-GB"/>
        </w:rPr>
        <w:t>A) Yes</w:t>
      </w:r>
      <w:r>
        <w:rPr>
          <w:lang w:val="en-GB"/>
        </w:rPr>
        <w:br/>
      </w:r>
      <w:r>
        <w:rPr>
          <w:lang w:val="en-GB"/>
        </w:rPr>
        <w:tab/>
      </w:r>
      <w:r w:rsidRPr="00B968AC">
        <w:rPr>
          <w:b/>
          <w:bCs/>
          <w:highlight w:val="green"/>
          <w:lang w:val="en-GB"/>
        </w:rPr>
        <w:t>B) No</w:t>
      </w:r>
      <w:r>
        <w:rPr>
          <w:b/>
          <w:bCs/>
          <w:lang w:val="en-GB"/>
        </w:rPr>
        <w:br/>
      </w:r>
    </w:p>
    <w:p w14:paraId="7C64C77C" w14:textId="7083F5AE" w:rsidR="000D602E" w:rsidRDefault="000D602E" w:rsidP="00775CC7">
      <w:pPr>
        <w:rPr>
          <w:lang w:val="en-GB"/>
        </w:rPr>
      </w:pPr>
      <w:r>
        <w:rPr>
          <w:lang w:val="en-GB"/>
        </w:rPr>
        <w:lastRenderedPageBreak/>
        <w:t>46) Scientist often puts their information (data) into a chart or graph. What kind of graph would show change over time in experiment?</w:t>
      </w:r>
    </w:p>
    <w:p w14:paraId="5066DD3E" w14:textId="32F9EBDC" w:rsidR="000D602E" w:rsidRDefault="000D602E" w:rsidP="00222C30">
      <w:pPr>
        <w:ind w:firstLine="708"/>
        <w:rPr>
          <w:lang w:val="en-GB"/>
        </w:rPr>
      </w:pPr>
      <w:r>
        <w:rPr>
          <w:lang w:val="en-GB"/>
        </w:rPr>
        <w:t>A) bar graph</w:t>
      </w:r>
      <w:r>
        <w:rPr>
          <w:lang w:val="en-GB"/>
        </w:rPr>
        <w:br/>
      </w:r>
      <w:r>
        <w:rPr>
          <w:lang w:val="en-GB"/>
        </w:rPr>
        <w:tab/>
        <w:t>B) pie graph</w:t>
      </w:r>
      <w:r>
        <w:rPr>
          <w:lang w:val="en-GB"/>
        </w:rPr>
        <w:br/>
      </w:r>
      <w:r>
        <w:rPr>
          <w:lang w:val="en-GB"/>
        </w:rPr>
        <w:tab/>
      </w:r>
      <w:r w:rsidRPr="00B968AC">
        <w:rPr>
          <w:b/>
          <w:bCs/>
          <w:highlight w:val="green"/>
          <w:lang w:val="en-GB"/>
        </w:rPr>
        <w:t>C) line graph</w:t>
      </w:r>
      <w:r>
        <w:rPr>
          <w:lang w:val="en-GB"/>
        </w:rPr>
        <w:br/>
      </w:r>
      <w:r>
        <w:rPr>
          <w:lang w:val="en-GB"/>
        </w:rPr>
        <w:tab/>
        <w:t>D) plot hart</w:t>
      </w:r>
    </w:p>
    <w:p w14:paraId="603B84BB" w14:textId="77777777" w:rsidR="00222C30" w:rsidRDefault="00222C30" w:rsidP="00775CC7">
      <w:pPr>
        <w:rPr>
          <w:lang w:val="en-GB"/>
        </w:rPr>
      </w:pPr>
    </w:p>
    <w:p w14:paraId="6F380C1F" w14:textId="53F16DC4" w:rsidR="000D602E" w:rsidRDefault="000D602E" w:rsidP="00775CC7">
      <w:pPr>
        <w:rPr>
          <w:lang w:val="en-GB"/>
        </w:rPr>
      </w:pPr>
      <w:r>
        <w:rPr>
          <w:lang w:val="en-GB"/>
        </w:rPr>
        <w:t>47) It is important for scientists to write down every step of their experiment so that other scientists can ___ it.</w:t>
      </w:r>
    </w:p>
    <w:p w14:paraId="16148D48" w14:textId="45E0185B" w:rsidR="000D602E" w:rsidRDefault="000D602E" w:rsidP="00775CC7">
      <w:pPr>
        <w:rPr>
          <w:lang w:val="en-GB"/>
        </w:rPr>
      </w:pPr>
      <w:r>
        <w:rPr>
          <w:lang w:val="en-GB"/>
        </w:rPr>
        <w:tab/>
      </w:r>
      <w:r w:rsidRPr="00B968AC">
        <w:rPr>
          <w:b/>
          <w:bCs/>
          <w:highlight w:val="green"/>
          <w:lang w:val="en-GB"/>
        </w:rPr>
        <w:t>A) repeat/replicate</w:t>
      </w:r>
      <w:r>
        <w:rPr>
          <w:lang w:val="en-GB"/>
        </w:rPr>
        <w:br/>
      </w:r>
      <w:r>
        <w:rPr>
          <w:lang w:val="en-GB"/>
        </w:rPr>
        <w:tab/>
        <w:t>B) judge</w:t>
      </w:r>
      <w:r>
        <w:rPr>
          <w:lang w:val="en-GB"/>
        </w:rPr>
        <w:br/>
      </w:r>
      <w:r>
        <w:rPr>
          <w:lang w:val="en-GB"/>
        </w:rPr>
        <w:tab/>
        <w:t xml:space="preserve">C) </w:t>
      </w:r>
      <w:proofErr w:type="gramStart"/>
      <w:r>
        <w:rPr>
          <w:lang w:val="en-GB"/>
        </w:rPr>
        <w:t>tell</w:t>
      </w:r>
      <w:proofErr w:type="gramEnd"/>
      <w:r>
        <w:rPr>
          <w:lang w:val="en-GB"/>
        </w:rPr>
        <w:t xml:space="preserve"> about</w:t>
      </w:r>
    </w:p>
    <w:p w14:paraId="0F79ACCE" w14:textId="02FFC50D" w:rsidR="000D602E" w:rsidRDefault="000D602E" w:rsidP="00775CC7">
      <w:pPr>
        <w:rPr>
          <w:lang w:val="en-GB"/>
        </w:rPr>
      </w:pPr>
      <w:r>
        <w:rPr>
          <w:lang w:val="en-GB"/>
        </w:rPr>
        <w:t>48) it is so important to repeat scientific investigations for validity (to prove it’s true) and to record everything so other scientists can repeat them. When another scientist repeats and gets the same or similar results, they have ___ the investigation.</w:t>
      </w:r>
    </w:p>
    <w:p w14:paraId="5878BD84" w14:textId="5A004933" w:rsidR="000D602E" w:rsidRDefault="000D602E" w:rsidP="00775CC7">
      <w:pPr>
        <w:rPr>
          <w:lang w:val="en-GB"/>
        </w:rPr>
      </w:pPr>
      <w:r>
        <w:rPr>
          <w:lang w:val="en-GB"/>
        </w:rPr>
        <w:tab/>
        <w:t>A) repeated</w:t>
      </w:r>
      <w:r>
        <w:rPr>
          <w:lang w:val="en-GB"/>
        </w:rPr>
        <w:br/>
      </w:r>
      <w:r>
        <w:rPr>
          <w:lang w:val="en-GB"/>
        </w:rPr>
        <w:tab/>
      </w:r>
      <w:r w:rsidRPr="00B968AC">
        <w:rPr>
          <w:b/>
          <w:bCs/>
          <w:highlight w:val="green"/>
          <w:lang w:val="en-GB"/>
        </w:rPr>
        <w:t>B) replicated</w:t>
      </w:r>
      <w:r>
        <w:rPr>
          <w:lang w:val="en-GB"/>
        </w:rPr>
        <w:br/>
      </w:r>
      <w:r>
        <w:rPr>
          <w:lang w:val="en-GB"/>
        </w:rPr>
        <w:tab/>
        <w:t>C) observed</w:t>
      </w:r>
      <w:r>
        <w:rPr>
          <w:lang w:val="en-GB"/>
        </w:rPr>
        <w:br/>
      </w:r>
      <w:r>
        <w:rPr>
          <w:lang w:val="en-GB"/>
        </w:rPr>
        <w:tab/>
        <w:t>D) completed</w:t>
      </w:r>
    </w:p>
    <w:p w14:paraId="4B80FDAB" w14:textId="079CAC54" w:rsidR="000D602E" w:rsidRDefault="000D602E" w:rsidP="00775CC7">
      <w:pPr>
        <w:rPr>
          <w:lang w:val="en-GB"/>
        </w:rPr>
      </w:pPr>
      <w:r>
        <w:rPr>
          <w:lang w:val="en-GB"/>
        </w:rPr>
        <w:t>49) Which scientific association published a manual containing important information regarding the methodology to use in experiments with human participants?</w:t>
      </w:r>
    </w:p>
    <w:p w14:paraId="6B1B9AE6" w14:textId="70E91DEA" w:rsidR="000D602E" w:rsidRDefault="000D602E" w:rsidP="00775CC7">
      <w:pPr>
        <w:rPr>
          <w:lang w:val="en-GB"/>
        </w:rPr>
      </w:pPr>
      <w:r>
        <w:rPr>
          <w:lang w:val="en-GB"/>
        </w:rPr>
        <w:tab/>
      </w:r>
      <w:r w:rsidRPr="00B968AC">
        <w:rPr>
          <w:b/>
          <w:bCs/>
          <w:highlight w:val="green"/>
          <w:lang w:val="en-GB"/>
        </w:rPr>
        <w:t>A) American Psychological Society (APA)</w:t>
      </w:r>
      <w:r>
        <w:rPr>
          <w:lang w:val="en-GB"/>
        </w:rPr>
        <w:br/>
      </w:r>
      <w:r>
        <w:rPr>
          <w:lang w:val="en-GB"/>
        </w:rPr>
        <w:tab/>
        <w:t>B) Association for Computing Machinery (ACM)</w:t>
      </w:r>
      <w:r>
        <w:rPr>
          <w:lang w:val="en-GB"/>
        </w:rPr>
        <w:br/>
      </w:r>
      <w:r>
        <w:rPr>
          <w:lang w:val="en-GB"/>
        </w:rPr>
        <w:tab/>
        <w:t xml:space="preserve">C) Institute of </w:t>
      </w:r>
      <w:r w:rsidR="004D0565">
        <w:rPr>
          <w:lang w:val="en-GB"/>
        </w:rPr>
        <w:t>Electrical</w:t>
      </w:r>
      <w:r>
        <w:rPr>
          <w:lang w:val="en-GB"/>
        </w:rPr>
        <w:t xml:space="preserve"> and Electronics Engineers (IEEE)</w:t>
      </w:r>
      <w:r>
        <w:rPr>
          <w:lang w:val="en-GB"/>
        </w:rPr>
        <w:br/>
      </w:r>
      <w:r>
        <w:rPr>
          <w:lang w:val="en-GB"/>
        </w:rPr>
        <w:tab/>
        <w:t xml:space="preserve">D) </w:t>
      </w:r>
      <w:r w:rsidR="004D0565">
        <w:rPr>
          <w:lang w:val="en-GB"/>
        </w:rPr>
        <w:t>Eluder</w:t>
      </w:r>
    </w:p>
    <w:p w14:paraId="01FF9C38" w14:textId="33DF61E7" w:rsidR="005B1970" w:rsidRDefault="005B1970" w:rsidP="00775CC7">
      <w:pPr>
        <w:rPr>
          <w:lang w:val="en-GB"/>
        </w:rPr>
      </w:pPr>
      <w:r>
        <w:rPr>
          <w:lang w:val="en-GB"/>
        </w:rPr>
        <w:t xml:space="preserve">50) </w:t>
      </w:r>
      <w:r w:rsidR="008D4D4C">
        <w:rPr>
          <w:lang w:val="en-GB"/>
        </w:rPr>
        <w:t>The scientific method referred to as “experimental” has the following characteristics:</w:t>
      </w:r>
    </w:p>
    <w:p w14:paraId="084C4818" w14:textId="012B9ADC" w:rsidR="008D4D4C" w:rsidRPr="00644ABF" w:rsidRDefault="008D4D4C" w:rsidP="00775CC7">
      <w:pPr>
        <w:rPr>
          <w:ins w:id="12" w:author="VINCENZO DI LEO" w:date="2024-07-03T15:56:00Z"/>
          <w:b/>
          <w:bCs/>
        </w:rPr>
      </w:pPr>
      <w:r>
        <w:rPr>
          <w:lang w:val="en-GB"/>
        </w:rPr>
        <w:tab/>
      </w:r>
      <w:r w:rsidR="00835401" w:rsidRPr="00644ABF">
        <w:rPr>
          <w:b/>
          <w:bCs/>
          <w:highlight w:val="green"/>
        </w:rPr>
        <w:t xml:space="preserve">Risposta esatta: </w:t>
      </w:r>
      <w:r w:rsidRPr="00644ABF">
        <w:rPr>
          <w:b/>
          <w:bCs/>
          <w:highlight w:val="green"/>
        </w:rPr>
        <w:t xml:space="preserve">Low </w:t>
      </w:r>
      <w:proofErr w:type="spellStart"/>
      <w:r w:rsidRPr="00644ABF">
        <w:rPr>
          <w:b/>
          <w:bCs/>
          <w:highlight w:val="green"/>
        </w:rPr>
        <w:t>relevance</w:t>
      </w:r>
      <w:proofErr w:type="spellEnd"/>
      <w:r w:rsidRPr="00644ABF">
        <w:rPr>
          <w:b/>
          <w:bCs/>
          <w:highlight w:val="green"/>
        </w:rPr>
        <w:t xml:space="preserve">, </w:t>
      </w:r>
      <w:r w:rsidR="00835401" w:rsidRPr="00644ABF">
        <w:rPr>
          <w:b/>
          <w:bCs/>
          <w:highlight w:val="green"/>
        </w:rPr>
        <w:t>high</w:t>
      </w:r>
      <w:r w:rsidRPr="00644ABF">
        <w:rPr>
          <w:b/>
          <w:bCs/>
          <w:highlight w:val="green"/>
        </w:rPr>
        <w:t xml:space="preserve"> </w:t>
      </w:r>
      <w:proofErr w:type="spellStart"/>
      <w:r w:rsidRPr="00644ABF">
        <w:rPr>
          <w:b/>
          <w:bCs/>
          <w:highlight w:val="green"/>
        </w:rPr>
        <w:t>precision</w:t>
      </w:r>
      <w:proofErr w:type="spellEnd"/>
    </w:p>
    <w:p w14:paraId="2DFDE4F5" w14:textId="77777777" w:rsidR="000E58C5" w:rsidRPr="00644ABF" w:rsidRDefault="000E58C5" w:rsidP="00775CC7">
      <w:pPr>
        <w:rPr>
          <w:ins w:id="13" w:author="VINCENZO DI LEO" w:date="2024-07-03T15:56:00Z"/>
          <w:b/>
          <w:bCs/>
        </w:rPr>
      </w:pPr>
    </w:p>
    <w:p w14:paraId="0CECC590" w14:textId="77777777" w:rsidR="000E58C5" w:rsidRPr="00644ABF" w:rsidRDefault="000E58C5" w:rsidP="00775CC7">
      <w:pPr>
        <w:rPr>
          <w:b/>
          <w:bCs/>
        </w:rPr>
      </w:pPr>
    </w:p>
    <w:p w14:paraId="652494F6" w14:textId="77777777" w:rsidR="00B968AC" w:rsidRPr="00644ABF" w:rsidRDefault="00B968AC" w:rsidP="00775CC7">
      <w:pPr>
        <w:rPr>
          <w:b/>
          <w:bCs/>
        </w:rPr>
      </w:pPr>
    </w:p>
    <w:p w14:paraId="43D3B8D3" w14:textId="77777777" w:rsidR="00B968AC" w:rsidRPr="00644ABF" w:rsidRDefault="00B968AC" w:rsidP="00775CC7">
      <w:pPr>
        <w:rPr>
          <w:b/>
          <w:bCs/>
        </w:rPr>
      </w:pPr>
    </w:p>
    <w:p w14:paraId="6E3AFA66" w14:textId="77777777" w:rsidR="00B968AC" w:rsidRPr="00644ABF" w:rsidRDefault="00B968AC" w:rsidP="00775CC7">
      <w:pPr>
        <w:rPr>
          <w:b/>
          <w:bCs/>
        </w:rPr>
      </w:pPr>
    </w:p>
    <w:p w14:paraId="40062C5F" w14:textId="77777777" w:rsidR="00B968AC" w:rsidRPr="00644ABF" w:rsidRDefault="00B968AC" w:rsidP="00775CC7">
      <w:pPr>
        <w:rPr>
          <w:b/>
          <w:bCs/>
        </w:rPr>
      </w:pPr>
    </w:p>
    <w:p w14:paraId="293B78BA" w14:textId="77777777" w:rsidR="00B968AC" w:rsidRPr="00644ABF" w:rsidRDefault="00B968AC" w:rsidP="00775CC7">
      <w:pPr>
        <w:rPr>
          <w:b/>
          <w:bCs/>
        </w:rPr>
      </w:pPr>
    </w:p>
    <w:p w14:paraId="3350D1C1" w14:textId="77777777" w:rsidR="00B968AC" w:rsidRPr="00644ABF" w:rsidRDefault="00B968AC" w:rsidP="00775CC7">
      <w:pPr>
        <w:rPr>
          <w:b/>
          <w:bCs/>
        </w:rPr>
      </w:pPr>
    </w:p>
    <w:p w14:paraId="3AA1125A" w14:textId="77777777" w:rsidR="00B968AC" w:rsidRPr="00644ABF" w:rsidRDefault="00B968AC" w:rsidP="00775CC7">
      <w:pPr>
        <w:rPr>
          <w:b/>
          <w:bCs/>
        </w:rPr>
      </w:pPr>
    </w:p>
    <w:p w14:paraId="6F6B0E1E" w14:textId="77777777" w:rsidR="00B968AC" w:rsidRPr="00644ABF" w:rsidRDefault="00B968AC" w:rsidP="00775CC7">
      <w:pPr>
        <w:rPr>
          <w:b/>
          <w:bCs/>
        </w:rPr>
      </w:pPr>
    </w:p>
    <w:p w14:paraId="71EC4EDB" w14:textId="77777777" w:rsidR="00B968AC" w:rsidRPr="00644ABF" w:rsidRDefault="00B968AC" w:rsidP="00775CC7">
      <w:pPr>
        <w:rPr>
          <w:ins w:id="14" w:author="VINCENZO DI LEO" w:date="2024-07-03T15:56:00Z"/>
          <w:b/>
          <w:bCs/>
        </w:rPr>
      </w:pPr>
    </w:p>
    <w:p w14:paraId="0A258BBC" w14:textId="29E334C9" w:rsidR="00B52FA6" w:rsidRPr="00644ABF" w:rsidRDefault="00B52FA6" w:rsidP="00775CC7">
      <w:pPr>
        <w:rPr>
          <w:ins w:id="15" w:author="VINCENZO DI LEO" w:date="2024-07-03T15:56:00Z"/>
          <w:b/>
          <w:bCs/>
          <w:color w:val="FF0000"/>
          <w:rPrChange w:id="16" w:author="VINCENZO DI LEO" w:date="2024-07-03T16:04:00Z">
            <w:rPr>
              <w:ins w:id="17" w:author="VINCENZO DI LEO" w:date="2024-07-03T15:56:00Z"/>
              <w:b/>
              <w:bCs/>
              <w:lang w:val="en-GB"/>
            </w:rPr>
          </w:rPrChange>
        </w:rPr>
      </w:pPr>
      <w:r w:rsidRPr="00644ABF">
        <w:rPr>
          <w:b/>
          <w:bCs/>
          <w:color w:val="FF0000"/>
        </w:rPr>
        <w:lastRenderedPageBreak/>
        <w:t>51 ESERCIZIO H-INDEX</w:t>
      </w:r>
    </w:p>
    <w:p w14:paraId="73827C2B" w14:textId="167E90E2" w:rsidR="000E58C5" w:rsidRDefault="00B52FA6" w:rsidP="00775CC7">
      <w:pPr>
        <w:rPr>
          <w:b/>
          <w:bCs/>
          <w:lang w:val="en-GB"/>
        </w:rPr>
      </w:pPr>
      <w:r>
        <w:rPr>
          <w:b/>
          <w:bCs/>
          <w:lang w:val="en-GB"/>
        </w:rPr>
        <w:t xml:space="preserve">A RESEARCHER PUBLISHED 7 ARTICLES. The table show the number of </w:t>
      </w:r>
      <w:r w:rsidR="004D0565">
        <w:rPr>
          <w:b/>
          <w:bCs/>
          <w:lang w:val="en-GB"/>
        </w:rPr>
        <w:t>citations</w:t>
      </w:r>
      <w:r>
        <w:rPr>
          <w:b/>
          <w:bCs/>
          <w:lang w:val="en-GB"/>
        </w:rPr>
        <w:t xml:space="preserve"> received by each article. What is </w:t>
      </w:r>
      <w:proofErr w:type="gramStart"/>
      <w:r w:rsidR="004D0565">
        <w:rPr>
          <w:b/>
          <w:bCs/>
          <w:lang w:val="en-GB"/>
        </w:rPr>
        <w:t>researches’</w:t>
      </w:r>
      <w:proofErr w:type="gramEnd"/>
      <w:r>
        <w:rPr>
          <w:b/>
          <w:bCs/>
          <w:lang w:val="en-GB"/>
        </w:rPr>
        <w:t xml:space="preserve"> H-Index?</w:t>
      </w:r>
    </w:p>
    <w:tbl>
      <w:tblPr>
        <w:tblStyle w:val="Grigliatabella"/>
        <w:tblpPr w:leftFromText="141" w:rightFromText="141" w:vertAnchor="page" w:horzAnchor="margin" w:tblpY="2778"/>
        <w:tblW w:w="0" w:type="auto"/>
        <w:tblLook w:val="04A0" w:firstRow="1" w:lastRow="0" w:firstColumn="1" w:lastColumn="0" w:noHBand="0" w:noVBand="1"/>
        <w:tblPrChange w:id="18" w:author="VINCENZO DI LEO" w:date="2024-07-03T16:04:00Z">
          <w:tblPr>
            <w:tblStyle w:val="Grigliatabella"/>
            <w:tblW w:w="0" w:type="auto"/>
            <w:tblLook w:val="04A0" w:firstRow="1" w:lastRow="0" w:firstColumn="1" w:lastColumn="0" w:noHBand="0" w:noVBand="1"/>
          </w:tblPr>
        </w:tblPrChange>
      </w:tblPr>
      <w:tblGrid>
        <w:gridCol w:w="1413"/>
        <w:gridCol w:w="1417"/>
        <w:tblGridChange w:id="19">
          <w:tblGrid>
            <w:gridCol w:w="1413"/>
            <w:gridCol w:w="1417"/>
            <w:gridCol w:w="1984"/>
            <w:gridCol w:w="4814"/>
          </w:tblGrid>
        </w:tblGridChange>
      </w:tblGrid>
      <w:tr w:rsidR="00B968AC" w14:paraId="6A006608" w14:textId="77777777" w:rsidTr="00B968AC">
        <w:trPr>
          <w:ins w:id="20" w:author="VINCENZO DI LEO" w:date="2024-07-03T16:03:00Z"/>
        </w:trPr>
        <w:tc>
          <w:tcPr>
            <w:tcW w:w="1413" w:type="dxa"/>
            <w:tcPrChange w:id="21" w:author="VINCENZO DI LEO" w:date="2024-07-03T16:04:00Z">
              <w:tcPr>
                <w:tcW w:w="4814" w:type="dxa"/>
                <w:gridSpan w:val="3"/>
              </w:tcPr>
            </w:tcPrChange>
          </w:tcPr>
          <w:p w14:paraId="4ADC1DCF" w14:textId="77777777" w:rsidR="00B968AC" w:rsidRDefault="00B968AC" w:rsidP="00B968AC">
            <w:pPr>
              <w:jc w:val="center"/>
              <w:rPr>
                <w:ins w:id="22" w:author="VINCENZO DI LEO" w:date="2024-07-03T16:03:00Z"/>
                <w:b/>
                <w:bCs/>
                <w:lang w:val="en-GB"/>
              </w:rPr>
            </w:pPr>
            <w:r>
              <w:rPr>
                <w:b/>
                <w:bCs/>
                <w:lang w:val="en-GB"/>
              </w:rPr>
              <w:t>TITLE</w:t>
            </w:r>
          </w:p>
        </w:tc>
        <w:tc>
          <w:tcPr>
            <w:tcW w:w="1417" w:type="dxa"/>
            <w:tcPrChange w:id="23" w:author="VINCENZO DI LEO" w:date="2024-07-03T16:04:00Z">
              <w:tcPr>
                <w:tcW w:w="4814" w:type="dxa"/>
              </w:tcPr>
            </w:tcPrChange>
          </w:tcPr>
          <w:p w14:paraId="79707333" w14:textId="77777777" w:rsidR="00B968AC" w:rsidRDefault="00B968AC" w:rsidP="00B968AC">
            <w:pPr>
              <w:jc w:val="center"/>
              <w:rPr>
                <w:ins w:id="24" w:author="VINCENZO DI LEO" w:date="2024-07-03T16:03:00Z"/>
                <w:b/>
                <w:bCs/>
                <w:lang w:val="en-GB"/>
              </w:rPr>
            </w:pPr>
            <w:r>
              <w:rPr>
                <w:b/>
                <w:bCs/>
                <w:lang w:val="en-GB"/>
              </w:rPr>
              <w:t>CITATIONS</w:t>
            </w:r>
          </w:p>
        </w:tc>
      </w:tr>
      <w:tr w:rsidR="00B968AC" w14:paraId="3F1908BC" w14:textId="77777777" w:rsidTr="00B968AC">
        <w:trPr>
          <w:ins w:id="25" w:author="VINCENZO DI LEO" w:date="2024-07-03T16:03:00Z"/>
        </w:trPr>
        <w:tc>
          <w:tcPr>
            <w:tcW w:w="1413" w:type="dxa"/>
            <w:tcPrChange w:id="26" w:author="VINCENZO DI LEO" w:date="2024-07-03T16:04:00Z">
              <w:tcPr>
                <w:tcW w:w="4814" w:type="dxa"/>
                <w:gridSpan w:val="3"/>
              </w:tcPr>
            </w:tcPrChange>
          </w:tcPr>
          <w:p w14:paraId="2C574083" w14:textId="77777777" w:rsidR="00B968AC" w:rsidRPr="00B52FA6" w:rsidRDefault="00B968AC" w:rsidP="00B968AC">
            <w:pPr>
              <w:rPr>
                <w:ins w:id="27" w:author="VINCENZO DI LEO" w:date="2024-07-03T16:03:00Z"/>
                <w:lang w:val="en-GB"/>
              </w:rPr>
            </w:pPr>
            <w:r w:rsidRPr="00B52FA6">
              <w:rPr>
                <w:lang w:val="en-GB"/>
              </w:rPr>
              <w:t>TITLE 1</w:t>
            </w:r>
          </w:p>
        </w:tc>
        <w:tc>
          <w:tcPr>
            <w:tcW w:w="1417" w:type="dxa"/>
            <w:tcPrChange w:id="28" w:author="VINCENZO DI LEO" w:date="2024-07-03T16:04:00Z">
              <w:tcPr>
                <w:tcW w:w="4814" w:type="dxa"/>
              </w:tcPr>
            </w:tcPrChange>
          </w:tcPr>
          <w:p w14:paraId="2A52A1E1" w14:textId="77777777" w:rsidR="00B968AC" w:rsidRPr="00B52FA6" w:rsidRDefault="00B968AC" w:rsidP="00B968AC">
            <w:pPr>
              <w:jc w:val="right"/>
              <w:rPr>
                <w:ins w:id="29" w:author="VINCENZO DI LEO" w:date="2024-07-03T16:03:00Z"/>
                <w:lang w:val="en-GB"/>
              </w:rPr>
            </w:pPr>
            <w:r w:rsidRPr="00B52FA6">
              <w:rPr>
                <w:lang w:val="en-GB"/>
              </w:rPr>
              <w:t>6</w:t>
            </w:r>
          </w:p>
        </w:tc>
      </w:tr>
      <w:tr w:rsidR="00B968AC" w14:paraId="17C9B4AE" w14:textId="77777777" w:rsidTr="00B968AC">
        <w:trPr>
          <w:ins w:id="30" w:author="VINCENZO DI LEO" w:date="2024-07-03T16:03:00Z"/>
        </w:trPr>
        <w:tc>
          <w:tcPr>
            <w:tcW w:w="1413" w:type="dxa"/>
            <w:tcPrChange w:id="31" w:author="VINCENZO DI LEO" w:date="2024-07-03T16:04:00Z">
              <w:tcPr>
                <w:tcW w:w="4814" w:type="dxa"/>
                <w:gridSpan w:val="3"/>
              </w:tcPr>
            </w:tcPrChange>
          </w:tcPr>
          <w:p w14:paraId="3E70DF86" w14:textId="77777777" w:rsidR="00B968AC" w:rsidRPr="00B52FA6" w:rsidRDefault="00B968AC" w:rsidP="00B968AC">
            <w:pPr>
              <w:rPr>
                <w:ins w:id="32" w:author="VINCENZO DI LEO" w:date="2024-07-03T16:03:00Z"/>
                <w:lang w:val="en-GB"/>
              </w:rPr>
            </w:pPr>
            <w:r w:rsidRPr="00B52FA6">
              <w:rPr>
                <w:lang w:val="en-GB"/>
              </w:rPr>
              <w:t>TITLE 2</w:t>
            </w:r>
          </w:p>
        </w:tc>
        <w:tc>
          <w:tcPr>
            <w:tcW w:w="1417" w:type="dxa"/>
            <w:tcPrChange w:id="33" w:author="VINCENZO DI LEO" w:date="2024-07-03T16:04:00Z">
              <w:tcPr>
                <w:tcW w:w="4814" w:type="dxa"/>
              </w:tcPr>
            </w:tcPrChange>
          </w:tcPr>
          <w:p w14:paraId="0B3BFF9C" w14:textId="77777777" w:rsidR="00B968AC" w:rsidRPr="00B52FA6" w:rsidRDefault="00B968AC" w:rsidP="00B968AC">
            <w:pPr>
              <w:jc w:val="right"/>
              <w:rPr>
                <w:ins w:id="34" w:author="VINCENZO DI LEO" w:date="2024-07-03T16:03:00Z"/>
                <w:lang w:val="en-GB"/>
              </w:rPr>
            </w:pPr>
            <w:r w:rsidRPr="00B52FA6">
              <w:rPr>
                <w:lang w:val="en-GB"/>
              </w:rPr>
              <w:t>1</w:t>
            </w:r>
          </w:p>
        </w:tc>
      </w:tr>
      <w:tr w:rsidR="00B968AC" w14:paraId="33AF28A7" w14:textId="77777777" w:rsidTr="00B968AC">
        <w:trPr>
          <w:ins w:id="35" w:author="VINCENZO DI LEO" w:date="2024-07-03T16:03:00Z"/>
        </w:trPr>
        <w:tc>
          <w:tcPr>
            <w:tcW w:w="1413" w:type="dxa"/>
            <w:tcPrChange w:id="36" w:author="VINCENZO DI LEO" w:date="2024-07-03T16:04:00Z">
              <w:tcPr>
                <w:tcW w:w="4814" w:type="dxa"/>
                <w:gridSpan w:val="3"/>
              </w:tcPr>
            </w:tcPrChange>
          </w:tcPr>
          <w:p w14:paraId="302522BF" w14:textId="77777777" w:rsidR="00B968AC" w:rsidRPr="00B52FA6" w:rsidRDefault="00B968AC" w:rsidP="00B968AC">
            <w:pPr>
              <w:rPr>
                <w:ins w:id="37" w:author="VINCENZO DI LEO" w:date="2024-07-03T16:03:00Z"/>
                <w:lang w:val="en-GB"/>
              </w:rPr>
            </w:pPr>
            <w:r w:rsidRPr="00B52FA6">
              <w:rPr>
                <w:lang w:val="en-GB"/>
              </w:rPr>
              <w:t>TITLE 3</w:t>
            </w:r>
          </w:p>
        </w:tc>
        <w:tc>
          <w:tcPr>
            <w:tcW w:w="1417" w:type="dxa"/>
            <w:tcPrChange w:id="38" w:author="VINCENZO DI LEO" w:date="2024-07-03T16:04:00Z">
              <w:tcPr>
                <w:tcW w:w="4814" w:type="dxa"/>
              </w:tcPr>
            </w:tcPrChange>
          </w:tcPr>
          <w:p w14:paraId="1BB2C152" w14:textId="77777777" w:rsidR="00B968AC" w:rsidRPr="00B52FA6" w:rsidRDefault="00B968AC" w:rsidP="00B968AC">
            <w:pPr>
              <w:jc w:val="right"/>
              <w:rPr>
                <w:ins w:id="39" w:author="VINCENZO DI LEO" w:date="2024-07-03T16:03:00Z"/>
                <w:lang w:val="en-GB"/>
              </w:rPr>
            </w:pPr>
            <w:r w:rsidRPr="00B52FA6">
              <w:rPr>
                <w:lang w:val="en-GB"/>
              </w:rPr>
              <w:t>3</w:t>
            </w:r>
          </w:p>
        </w:tc>
      </w:tr>
      <w:tr w:rsidR="00B968AC" w14:paraId="746605DB" w14:textId="77777777" w:rsidTr="00B968AC">
        <w:trPr>
          <w:ins w:id="40" w:author="VINCENZO DI LEO" w:date="2024-07-03T16:03:00Z"/>
        </w:trPr>
        <w:tc>
          <w:tcPr>
            <w:tcW w:w="1413" w:type="dxa"/>
            <w:tcPrChange w:id="41" w:author="VINCENZO DI LEO" w:date="2024-07-03T16:04:00Z">
              <w:tcPr>
                <w:tcW w:w="4814" w:type="dxa"/>
                <w:gridSpan w:val="3"/>
              </w:tcPr>
            </w:tcPrChange>
          </w:tcPr>
          <w:p w14:paraId="61B75B8B" w14:textId="77777777" w:rsidR="00B968AC" w:rsidRPr="00B52FA6" w:rsidRDefault="00B968AC" w:rsidP="00B968AC">
            <w:pPr>
              <w:rPr>
                <w:ins w:id="42" w:author="VINCENZO DI LEO" w:date="2024-07-03T16:03:00Z"/>
                <w:lang w:val="en-GB"/>
              </w:rPr>
            </w:pPr>
            <w:r w:rsidRPr="00B52FA6">
              <w:rPr>
                <w:lang w:val="en-GB"/>
              </w:rPr>
              <w:t>TITLE 4</w:t>
            </w:r>
          </w:p>
        </w:tc>
        <w:tc>
          <w:tcPr>
            <w:tcW w:w="1417" w:type="dxa"/>
            <w:tcPrChange w:id="43" w:author="VINCENZO DI LEO" w:date="2024-07-03T16:04:00Z">
              <w:tcPr>
                <w:tcW w:w="4814" w:type="dxa"/>
              </w:tcPr>
            </w:tcPrChange>
          </w:tcPr>
          <w:p w14:paraId="523FCB45" w14:textId="77777777" w:rsidR="00B968AC" w:rsidRPr="00B52FA6" w:rsidRDefault="00B968AC" w:rsidP="00B968AC">
            <w:pPr>
              <w:jc w:val="right"/>
              <w:rPr>
                <w:ins w:id="44" w:author="VINCENZO DI LEO" w:date="2024-07-03T16:03:00Z"/>
                <w:lang w:val="en-GB"/>
              </w:rPr>
            </w:pPr>
            <w:r w:rsidRPr="00B52FA6">
              <w:rPr>
                <w:lang w:val="en-GB"/>
              </w:rPr>
              <w:t>0</w:t>
            </w:r>
          </w:p>
        </w:tc>
      </w:tr>
      <w:tr w:rsidR="00B968AC" w14:paraId="222AD66A" w14:textId="77777777" w:rsidTr="00B968AC">
        <w:trPr>
          <w:ins w:id="45" w:author="VINCENZO DI LEO" w:date="2024-07-03T16:03:00Z"/>
        </w:trPr>
        <w:tc>
          <w:tcPr>
            <w:tcW w:w="1413" w:type="dxa"/>
            <w:tcPrChange w:id="46" w:author="VINCENZO DI LEO" w:date="2024-07-03T16:04:00Z">
              <w:tcPr>
                <w:tcW w:w="4814" w:type="dxa"/>
                <w:gridSpan w:val="3"/>
              </w:tcPr>
            </w:tcPrChange>
          </w:tcPr>
          <w:p w14:paraId="08FBA310" w14:textId="77777777" w:rsidR="00B968AC" w:rsidRPr="00B52FA6" w:rsidRDefault="00B968AC" w:rsidP="00B968AC">
            <w:pPr>
              <w:rPr>
                <w:ins w:id="47" w:author="VINCENZO DI LEO" w:date="2024-07-03T16:03:00Z"/>
                <w:lang w:val="en-GB"/>
              </w:rPr>
            </w:pPr>
            <w:r w:rsidRPr="00B52FA6">
              <w:rPr>
                <w:lang w:val="en-GB"/>
              </w:rPr>
              <w:t>TITLE 5</w:t>
            </w:r>
          </w:p>
        </w:tc>
        <w:tc>
          <w:tcPr>
            <w:tcW w:w="1417" w:type="dxa"/>
            <w:tcPrChange w:id="48" w:author="VINCENZO DI LEO" w:date="2024-07-03T16:04:00Z">
              <w:tcPr>
                <w:tcW w:w="4814" w:type="dxa"/>
              </w:tcPr>
            </w:tcPrChange>
          </w:tcPr>
          <w:p w14:paraId="38AB6412" w14:textId="77777777" w:rsidR="00B968AC" w:rsidRPr="00B52FA6" w:rsidRDefault="00B968AC" w:rsidP="00B968AC">
            <w:pPr>
              <w:jc w:val="right"/>
              <w:rPr>
                <w:ins w:id="49" w:author="VINCENZO DI LEO" w:date="2024-07-03T16:03:00Z"/>
                <w:lang w:val="en-GB"/>
              </w:rPr>
            </w:pPr>
            <w:r w:rsidRPr="00B52FA6">
              <w:rPr>
                <w:lang w:val="en-GB"/>
              </w:rPr>
              <w:t>3</w:t>
            </w:r>
          </w:p>
        </w:tc>
      </w:tr>
      <w:tr w:rsidR="00B968AC" w14:paraId="459CBA87" w14:textId="77777777" w:rsidTr="00B968AC">
        <w:trPr>
          <w:ins w:id="50" w:author="VINCENZO DI LEO" w:date="2024-07-03T16:03:00Z"/>
        </w:trPr>
        <w:tc>
          <w:tcPr>
            <w:tcW w:w="1413" w:type="dxa"/>
            <w:tcPrChange w:id="51" w:author="VINCENZO DI LEO" w:date="2024-07-03T16:04:00Z">
              <w:tcPr>
                <w:tcW w:w="4814" w:type="dxa"/>
                <w:gridSpan w:val="3"/>
              </w:tcPr>
            </w:tcPrChange>
          </w:tcPr>
          <w:p w14:paraId="60706C1C" w14:textId="77777777" w:rsidR="00B968AC" w:rsidRPr="00B52FA6" w:rsidRDefault="00B968AC" w:rsidP="00B968AC">
            <w:pPr>
              <w:rPr>
                <w:ins w:id="52" w:author="VINCENZO DI LEO" w:date="2024-07-03T16:03:00Z"/>
                <w:lang w:val="en-GB"/>
              </w:rPr>
            </w:pPr>
            <w:r w:rsidRPr="00B52FA6">
              <w:rPr>
                <w:lang w:val="en-GB"/>
              </w:rPr>
              <w:t>TITLE 6</w:t>
            </w:r>
          </w:p>
        </w:tc>
        <w:tc>
          <w:tcPr>
            <w:tcW w:w="1417" w:type="dxa"/>
            <w:tcPrChange w:id="53" w:author="VINCENZO DI LEO" w:date="2024-07-03T16:04:00Z">
              <w:tcPr>
                <w:tcW w:w="4814" w:type="dxa"/>
              </w:tcPr>
            </w:tcPrChange>
          </w:tcPr>
          <w:p w14:paraId="53F05293" w14:textId="77777777" w:rsidR="00B968AC" w:rsidRPr="00B52FA6" w:rsidRDefault="00B968AC" w:rsidP="00B968AC">
            <w:pPr>
              <w:jc w:val="right"/>
              <w:rPr>
                <w:ins w:id="54" w:author="VINCENZO DI LEO" w:date="2024-07-03T16:03:00Z"/>
                <w:lang w:val="en-GB"/>
              </w:rPr>
            </w:pPr>
            <w:r w:rsidRPr="00B52FA6">
              <w:rPr>
                <w:lang w:val="en-GB"/>
              </w:rPr>
              <w:t>2</w:t>
            </w:r>
          </w:p>
        </w:tc>
      </w:tr>
      <w:tr w:rsidR="00B968AC" w14:paraId="44EEED2D" w14:textId="77777777" w:rsidTr="00B968AC">
        <w:trPr>
          <w:ins w:id="55" w:author="VINCENZO DI LEO" w:date="2024-07-03T16:03:00Z"/>
        </w:trPr>
        <w:tc>
          <w:tcPr>
            <w:tcW w:w="1413" w:type="dxa"/>
            <w:tcPrChange w:id="56" w:author="VINCENZO DI LEO" w:date="2024-07-03T16:04:00Z">
              <w:tcPr>
                <w:tcW w:w="4814" w:type="dxa"/>
                <w:gridSpan w:val="3"/>
              </w:tcPr>
            </w:tcPrChange>
          </w:tcPr>
          <w:p w14:paraId="28ACA0D1" w14:textId="77777777" w:rsidR="00B968AC" w:rsidRPr="00B52FA6" w:rsidRDefault="00B968AC" w:rsidP="00B968AC">
            <w:pPr>
              <w:rPr>
                <w:ins w:id="57" w:author="VINCENZO DI LEO" w:date="2024-07-03T16:03:00Z"/>
                <w:lang w:val="en-GB"/>
              </w:rPr>
            </w:pPr>
            <w:r w:rsidRPr="00B52FA6">
              <w:rPr>
                <w:lang w:val="en-GB"/>
              </w:rPr>
              <w:t>TITLE 7</w:t>
            </w:r>
          </w:p>
        </w:tc>
        <w:tc>
          <w:tcPr>
            <w:tcW w:w="1417" w:type="dxa"/>
            <w:tcPrChange w:id="58" w:author="VINCENZO DI LEO" w:date="2024-07-03T16:04:00Z">
              <w:tcPr>
                <w:tcW w:w="4814" w:type="dxa"/>
              </w:tcPr>
            </w:tcPrChange>
          </w:tcPr>
          <w:p w14:paraId="01A22841" w14:textId="77777777" w:rsidR="00B968AC" w:rsidRPr="00B52FA6" w:rsidRDefault="00B968AC" w:rsidP="00B968AC">
            <w:pPr>
              <w:jc w:val="right"/>
              <w:rPr>
                <w:ins w:id="59" w:author="VINCENZO DI LEO" w:date="2024-07-03T16:03:00Z"/>
                <w:lang w:val="en-GB"/>
              </w:rPr>
            </w:pPr>
            <w:r w:rsidRPr="00B52FA6">
              <w:rPr>
                <w:lang w:val="en-GB"/>
              </w:rPr>
              <w:t>6</w:t>
            </w:r>
          </w:p>
        </w:tc>
      </w:tr>
    </w:tbl>
    <w:p w14:paraId="232143BF" w14:textId="77777777" w:rsidR="00B52FA6" w:rsidRDefault="00B52FA6" w:rsidP="00775CC7">
      <w:pPr>
        <w:rPr>
          <w:ins w:id="60" w:author="VINCENZO DI LEO" w:date="2024-07-03T16:04:00Z"/>
          <w:b/>
          <w:bCs/>
          <w:lang w:val="en-GB"/>
        </w:rPr>
      </w:pPr>
    </w:p>
    <w:p w14:paraId="41F32557" w14:textId="77777777" w:rsidR="00B52FA6" w:rsidRDefault="00B52FA6" w:rsidP="00775CC7">
      <w:pPr>
        <w:rPr>
          <w:ins w:id="61" w:author="VINCENZO DI LEO" w:date="2024-07-03T16:04:00Z"/>
          <w:b/>
          <w:bCs/>
          <w:lang w:val="en-GB"/>
        </w:rPr>
      </w:pPr>
    </w:p>
    <w:p w14:paraId="74E8BDED" w14:textId="77777777" w:rsidR="00B52FA6" w:rsidRDefault="00B52FA6" w:rsidP="00775CC7">
      <w:pPr>
        <w:rPr>
          <w:b/>
          <w:bCs/>
          <w:lang w:val="en-GB"/>
        </w:rPr>
      </w:pPr>
    </w:p>
    <w:p w14:paraId="59A004C9" w14:textId="77777777" w:rsidR="00B52FA6" w:rsidRDefault="00B52FA6" w:rsidP="00775CC7">
      <w:pPr>
        <w:rPr>
          <w:b/>
          <w:bCs/>
          <w:lang w:val="en-GB"/>
        </w:rPr>
      </w:pPr>
    </w:p>
    <w:p w14:paraId="63169FD3" w14:textId="77777777" w:rsidR="00B52FA6" w:rsidRDefault="00B52FA6" w:rsidP="00775CC7">
      <w:pPr>
        <w:rPr>
          <w:b/>
          <w:bCs/>
          <w:lang w:val="en-GB"/>
        </w:rPr>
      </w:pPr>
    </w:p>
    <w:p w14:paraId="316B2A53" w14:textId="77777777" w:rsidR="00B52FA6" w:rsidRDefault="00B52FA6" w:rsidP="00775CC7">
      <w:pPr>
        <w:rPr>
          <w:b/>
          <w:bCs/>
          <w:lang w:val="en-GB"/>
        </w:rPr>
      </w:pPr>
    </w:p>
    <w:p w14:paraId="478ED078" w14:textId="4F2C9FA6" w:rsidR="00B52FA6" w:rsidRDefault="00B52FA6" w:rsidP="00B52FA6">
      <w:pPr>
        <w:pStyle w:val="Paragrafoelenco"/>
        <w:numPr>
          <w:ilvl w:val="0"/>
          <w:numId w:val="27"/>
        </w:numPr>
        <w:rPr>
          <w:b/>
          <w:bCs/>
          <w:lang w:val="en-GB"/>
        </w:rPr>
      </w:pPr>
      <w:r>
        <w:rPr>
          <w:b/>
          <w:bCs/>
          <w:lang w:val="en-GB"/>
        </w:rPr>
        <w:t>0</w:t>
      </w:r>
    </w:p>
    <w:p w14:paraId="66DEFCCF" w14:textId="421D1D0A" w:rsidR="00B52FA6" w:rsidRPr="00875F94" w:rsidRDefault="00B52FA6" w:rsidP="00B52FA6">
      <w:pPr>
        <w:pStyle w:val="Paragrafoelenco"/>
        <w:numPr>
          <w:ilvl w:val="0"/>
          <w:numId w:val="27"/>
        </w:numPr>
        <w:rPr>
          <w:b/>
          <w:bCs/>
          <w:color w:val="00B050"/>
          <w:highlight w:val="green"/>
          <w:lang w:val="en-GB"/>
        </w:rPr>
      </w:pPr>
      <w:r w:rsidRPr="00B968AC">
        <w:rPr>
          <w:b/>
          <w:bCs/>
          <w:color w:val="FFFFFF" w:themeColor="background1"/>
          <w:highlight w:val="green"/>
          <w:lang w:val="en-GB"/>
        </w:rPr>
        <w:t xml:space="preserve">3  </w:t>
      </w:r>
      <w:r w:rsidRPr="00875F94">
        <w:rPr>
          <w:b/>
          <w:bCs/>
          <w:color w:val="00B050"/>
          <w:highlight w:val="green"/>
          <w:lang w:val="en-GB"/>
        </w:rPr>
        <w:t xml:space="preserve">  </w:t>
      </w:r>
    </w:p>
    <w:p w14:paraId="2FAF4C43" w14:textId="519CAC3D" w:rsidR="00B52FA6" w:rsidRDefault="00B52FA6" w:rsidP="00B52FA6">
      <w:pPr>
        <w:pStyle w:val="Paragrafoelenco"/>
        <w:numPr>
          <w:ilvl w:val="0"/>
          <w:numId w:val="27"/>
        </w:numPr>
        <w:rPr>
          <w:b/>
          <w:bCs/>
          <w:lang w:val="en-GB"/>
        </w:rPr>
      </w:pPr>
      <w:r>
        <w:rPr>
          <w:b/>
          <w:bCs/>
          <w:lang w:val="en-GB"/>
        </w:rPr>
        <w:t>4</w:t>
      </w:r>
    </w:p>
    <w:p w14:paraId="48549B96" w14:textId="0F5CDCB1" w:rsidR="00B52FA6" w:rsidRDefault="00B52FA6" w:rsidP="00B52FA6">
      <w:pPr>
        <w:pStyle w:val="Paragrafoelenco"/>
        <w:numPr>
          <w:ilvl w:val="0"/>
          <w:numId w:val="27"/>
        </w:numPr>
        <w:rPr>
          <w:b/>
          <w:bCs/>
          <w:lang w:val="en-GB"/>
        </w:rPr>
      </w:pPr>
      <w:r>
        <w:rPr>
          <w:b/>
          <w:bCs/>
          <w:lang w:val="en-GB"/>
        </w:rPr>
        <w:t>6</w:t>
      </w:r>
    </w:p>
    <w:p w14:paraId="6B6A4D8F" w14:textId="77777777" w:rsidR="00B968AC" w:rsidRDefault="00B968AC" w:rsidP="00B968AC">
      <w:pPr>
        <w:rPr>
          <w:b/>
          <w:bCs/>
          <w:lang w:val="en-GB"/>
        </w:rPr>
      </w:pPr>
    </w:p>
    <w:p w14:paraId="7E78A965" w14:textId="37B73785" w:rsidR="00B968AC" w:rsidRPr="00B968AC" w:rsidRDefault="00B968AC" w:rsidP="00B968AC">
      <w:pPr>
        <w:rPr>
          <w:sz w:val="18"/>
          <w:szCs w:val="18"/>
        </w:rPr>
      </w:pPr>
      <w:r w:rsidRPr="00B968AC">
        <w:rPr>
          <w:lang w:val="en-GB"/>
        </w:rPr>
        <w:t xml:space="preserve">A researcher published 5 articles. The bullet point show then number of citations </w:t>
      </w:r>
      <w:proofErr w:type="spellStart"/>
      <w:r w:rsidRPr="00B968AC">
        <w:rPr>
          <w:lang w:val="en-GB"/>
        </w:rPr>
        <w:t>recevided</w:t>
      </w:r>
      <w:proofErr w:type="spellEnd"/>
      <w:r w:rsidRPr="00B968AC">
        <w:rPr>
          <w:lang w:val="en-GB"/>
        </w:rPr>
        <w:t xml:space="preserve"> by each article. </w:t>
      </w:r>
      <w:proofErr w:type="spellStart"/>
      <w:r w:rsidRPr="00C12FEF">
        <w:t>What</w:t>
      </w:r>
      <w:proofErr w:type="spellEnd"/>
      <w:r w:rsidRPr="00C12FEF">
        <w:t xml:space="preserve"> </w:t>
      </w:r>
      <w:proofErr w:type="spellStart"/>
      <w:r w:rsidRPr="00C12FEF">
        <w:t>is</w:t>
      </w:r>
      <w:proofErr w:type="spellEnd"/>
      <w:r w:rsidRPr="00C12FEF">
        <w:t xml:space="preserve"> the </w:t>
      </w:r>
      <w:proofErr w:type="spellStart"/>
      <w:r w:rsidRPr="00C12FEF">
        <w:t>researcher’s</w:t>
      </w:r>
      <w:proofErr w:type="spellEnd"/>
      <w:r w:rsidRPr="00C12FEF">
        <w:t xml:space="preserve"> H-Index?  </w:t>
      </w:r>
      <w:r w:rsidRPr="00B968AC">
        <w:rPr>
          <w:rFonts w:ascii="Verdana" w:hAnsi="Verdana"/>
          <w:color w:val="000000"/>
          <w:sz w:val="14"/>
          <w:szCs w:val="14"/>
          <w:shd w:val="clear" w:color="auto" w:fill="FFFFFF"/>
        </w:rPr>
        <w:t xml:space="preserve">Un autore ha H-Index pari a x se x dei suoi n lavori hanno ricevuto almeno x citazioni ciascuno e le rimanenti pubblicazioni (n-x) hanno ricevuto ognuna non più di x citazioni. </w:t>
      </w:r>
      <w:proofErr w:type="gramStart"/>
      <w:r w:rsidRPr="00B968AC">
        <w:rPr>
          <w:rFonts w:ascii="Verdana" w:hAnsi="Verdana"/>
          <w:color w:val="000000"/>
          <w:sz w:val="14"/>
          <w:szCs w:val="14"/>
          <w:shd w:val="clear" w:color="auto" w:fill="FFFFFF"/>
        </w:rPr>
        <w:t>Pertanto</w:t>
      </w:r>
      <w:proofErr w:type="gramEnd"/>
      <w:r w:rsidRPr="00B968AC">
        <w:rPr>
          <w:rFonts w:ascii="Verdana" w:hAnsi="Verdana"/>
          <w:color w:val="000000"/>
          <w:sz w:val="14"/>
          <w:szCs w:val="14"/>
          <w:shd w:val="clear" w:color="auto" w:fill="FFFFFF"/>
        </w:rPr>
        <w:t xml:space="preserve"> un autore con H-Index=5 ha prodotto 5 lavori che sono stati ciascuno citati almeno 5 volte.</w:t>
      </w:r>
      <w:r w:rsidRPr="00B968AC">
        <w:rPr>
          <w:sz w:val="18"/>
          <w:szCs w:val="18"/>
        </w:rPr>
        <w:t>)</w:t>
      </w:r>
    </w:p>
    <w:p w14:paraId="54C186AB" w14:textId="77777777" w:rsidR="00B968AC" w:rsidRPr="00F14DE6" w:rsidRDefault="00B968AC" w:rsidP="00B968AC">
      <w:pPr>
        <w:pStyle w:val="Paragrafoelenco"/>
        <w:numPr>
          <w:ilvl w:val="0"/>
          <w:numId w:val="3"/>
        </w:numPr>
        <w:rPr>
          <w:lang w:val="en-GB"/>
        </w:rPr>
      </w:pPr>
      <w:r w:rsidRPr="0074297F">
        <w:rPr>
          <w:lang w:val="en-GB"/>
        </w:rPr>
        <w:t xml:space="preserve">Article 1: 0 </w:t>
      </w:r>
      <w:proofErr w:type="spellStart"/>
      <w:r w:rsidRPr="0074297F">
        <w:rPr>
          <w:lang w:val="en-GB"/>
        </w:rPr>
        <w:t>cit</w:t>
      </w:r>
      <w:proofErr w:type="spellEnd"/>
      <w:r>
        <w:rPr>
          <w:lang w:val="en-GB"/>
        </w:rPr>
        <w:t xml:space="preserve">, </w:t>
      </w:r>
      <w:r w:rsidRPr="00F14DE6">
        <w:rPr>
          <w:lang w:val="en-GB"/>
        </w:rPr>
        <w:t xml:space="preserve">Article 2: 12 </w:t>
      </w:r>
      <w:proofErr w:type="spellStart"/>
      <w:r w:rsidRPr="00F14DE6">
        <w:rPr>
          <w:lang w:val="en-GB"/>
        </w:rPr>
        <w:t>cit</w:t>
      </w:r>
      <w:proofErr w:type="spellEnd"/>
    </w:p>
    <w:p w14:paraId="1F58221E" w14:textId="77777777" w:rsidR="00B968AC" w:rsidRPr="00F14DE6" w:rsidRDefault="00B968AC" w:rsidP="00B968AC">
      <w:pPr>
        <w:pStyle w:val="Paragrafoelenco"/>
        <w:numPr>
          <w:ilvl w:val="0"/>
          <w:numId w:val="3"/>
        </w:numPr>
        <w:rPr>
          <w:lang w:val="en-GB"/>
        </w:rPr>
      </w:pPr>
      <w:r>
        <w:rPr>
          <w:lang w:val="en-GB"/>
        </w:rPr>
        <w:t xml:space="preserve">Article 3: 1 </w:t>
      </w:r>
      <w:proofErr w:type="spellStart"/>
      <w:r>
        <w:rPr>
          <w:lang w:val="en-GB"/>
        </w:rPr>
        <w:t>cit</w:t>
      </w:r>
      <w:proofErr w:type="spellEnd"/>
      <w:r>
        <w:rPr>
          <w:lang w:val="en-GB"/>
        </w:rPr>
        <w:t xml:space="preserve">, </w:t>
      </w:r>
      <w:r w:rsidRPr="00F14DE6">
        <w:rPr>
          <w:lang w:val="en-GB"/>
        </w:rPr>
        <w:t xml:space="preserve">Article 4: 2 </w:t>
      </w:r>
      <w:proofErr w:type="spellStart"/>
      <w:r w:rsidRPr="00F14DE6">
        <w:rPr>
          <w:lang w:val="en-GB"/>
        </w:rPr>
        <w:t>cit</w:t>
      </w:r>
      <w:proofErr w:type="spellEnd"/>
    </w:p>
    <w:p w14:paraId="1321A421" w14:textId="77777777" w:rsidR="00B968AC" w:rsidRDefault="00B968AC" w:rsidP="00B968AC">
      <w:pPr>
        <w:pStyle w:val="Paragrafoelenco"/>
        <w:numPr>
          <w:ilvl w:val="0"/>
          <w:numId w:val="3"/>
        </w:numPr>
        <w:rPr>
          <w:lang w:val="en-GB"/>
        </w:rPr>
      </w:pPr>
      <w:r>
        <w:rPr>
          <w:lang w:val="en-GB"/>
        </w:rPr>
        <w:t xml:space="preserve">Article 5: 2 </w:t>
      </w:r>
      <w:proofErr w:type="spellStart"/>
      <w:r>
        <w:rPr>
          <w:lang w:val="en-GB"/>
        </w:rPr>
        <w:t>cit</w:t>
      </w:r>
      <w:proofErr w:type="spellEnd"/>
    </w:p>
    <w:p w14:paraId="0CA2478E" w14:textId="77777777" w:rsidR="00B968AC" w:rsidRPr="00C12FEF" w:rsidRDefault="00B968AC" w:rsidP="00B968AC">
      <w:pPr>
        <w:pStyle w:val="Paragrafoelenco"/>
        <w:numPr>
          <w:ilvl w:val="0"/>
          <w:numId w:val="4"/>
        </w:numPr>
        <w:rPr>
          <w:lang w:val="en-GB"/>
        </w:rPr>
      </w:pPr>
      <w:r w:rsidRPr="00C12FEF">
        <w:rPr>
          <w:lang w:val="en-GB"/>
        </w:rPr>
        <w:t>3</w:t>
      </w:r>
    </w:p>
    <w:p w14:paraId="489FC397" w14:textId="77777777" w:rsidR="00B968AC" w:rsidRDefault="00B968AC" w:rsidP="00B968AC">
      <w:pPr>
        <w:pStyle w:val="Paragrafoelenco"/>
        <w:numPr>
          <w:ilvl w:val="0"/>
          <w:numId w:val="4"/>
        </w:numPr>
        <w:rPr>
          <w:lang w:val="en-GB"/>
        </w:rPr>
      </w:pPr>
      <w:r>
        <w:rPr>
          <w:lang w:val="en-GB"/>
        </w:rPr>
        <w:t>0</w:t>
      </w:r>
    </w:p>
    <w:p w14:paraId="341F49C1" w14:textId="77777777" w:rsidR="00B968AC" w:rsidRDefault="00B968AC" w:rsidP="00B968AC">
      <w:pPr>
        <w:pStyle w:val="Paragrafoelenco"/>
        <w:numPr>
          <w:ilvl w:val="0"/>
          <w:numId w:val="4"/>
        </w:numPr>
        <w:rPr>
          <w:lang w:val="en-GB"/>
        </w:rPr>
      </w:pPr>
      <w:r>
        <w:rPr>
          <w:lang w:val="en-GB"/>
        </w:rPr>
        <w:t>1</w:t>
      </w:r>
    </w:p>
    <w:p w14:paraId="2F5D390C" w14:textId="77777777" w:rsidR="00B968AC" w:rsidRPr="00627177" w:rsidRDefault="00B968AC" w:rsidP="00B968AC">
      <w:pPr>
        <w:pStyle w:val="Paragrafoelenco"/>
        <w:numPr>
          <w:ilvl w:val="0"/>
          <w:numId w:val="4"/>
        </w:numPr>
        <w:rPr>
          <w:b/>
          <w:bCs/>
          <w:highlight w:val="green"/>
          <w:lang w:val="en-GB"/>
        </w:rPr>
      </w:pPr>
      <w:r w:rsidRPr="00627177">
        <w:rPr>
          <w:b/>
          <w:bCs/>
          <w:highlight w:val="green"/>
          <w:lang w:val="en-GB"/>
        </w:rPr>
        <w:t>2</w:t>
      </w:r>
    </w:p>
    <w:p w14:paraId="49A350CC" w14:textId="77777777" w:rsidR="00B968AC" w:rsidRPr="00B968AC" w:rsidRDefault="00B968AC" w:rsidP="00B968AC">
      <w:pPr>
        <w:rPr>
          <w:b/>
          <w:bCs/>
          <w:lang w:val="en-GB"/>
        </w:rPr>
      </w:pPr>
    </w:p>
    <w:sectPr w:rsidR="00B968AC" w:rsidRPr="00B968AC" w:rsidSect="00B140E7">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7AAD8" w14:textId="77777777" w:rsidR="00F52360" w:rsidRDefault="00F52360" w:rsidP="00B140E7">
      <w:pPr>
        <w:spacing w:after="0" w:line="240" w:lineRule="auto"/>
      </w:pPr>
      <w:r>
        <w:separator/>
      </w:r>
    </w:p>
  </w:endnote>
  <w:endnote w:type="continuationSeparator" w:id="0">
    <w:p w14:paraId="10FC3A0F" w14:textId="77777777" w:rsidR="00F52360" w:rsidRDefault="00F52360" w:rsidP="00B140E7">
      <w:pPr>
        <w:spacing w:after="0" w:line="240" w:lineRule="auto"/>
      </w:pPr>
      <w:r>
        <w:continuationSeparator/>
      </w:r>
    </w:p>
  </w:endnote>
  <w:endnote w:type="continuationNotice" w:id="1">
    <w:p w14:paraId="7C2BF555" w14:textId="77777777" w:rsidR="00F52360" w:rsidRDefault="00F523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28ADF" w14:textId="77777777" w:rsidR="00F52360" w:rsidRDefault="00F52360" w:rsidP="00B140E7">
      <w:pPr>
        <w:spacing w:after="0" w:line="240" w:lineRule="auto"/>
      </w:pPr>
      <w:r>
        <w:separator/>
      </w:r>
    </w:p>
  </w:footnote>
  <w:footnote w:type="continuationSeparator" w:id="0">
    <w:p w14:paraId="7A2CF490" w14:textId="77777777" w:rsidR="00F52360" w:rsidRDefault="00F52360" w:rsidP="00B140E7">
      <w:pPr>
        <w:spacing w:after="0" w:line="240" w:lineRule="auto"/>
      </w:pPr>
      <w:r>
        <w:continuationSeparator/>
      </w:r>
    </w:p>
  </w:footnote>
  <w:footnote w:type="continuationNotice" w:id="1">
    <w:p w14:paraId="425A0EA7" w14:textId="77777777" w:rsidR="00F52360" w:rsidRDefault="00F5236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76BA"/>
    <w:multiLevelType w:val="hybridMultilevel"/>
    <w:tmpl w:val="266A1FF4"/>
    <w:lvl w:ilvl="0" w:tplc="FF5E5B3E">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C246D0"/>
    <w:multiLevelType w:val="hybridMultilevel"/>
    <w:tmpl w:val="F66C3316"/>
    <w:lvl w:ilvl="0" w:tplc="FF5E5B3E">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045B3F1A"/>
    <w:multiLevelType w:val="hybridMultilevel"/>
    <w:tmpl w:val="6096C9FC"/>
    <w:lvl w:ilvl="0" w:tplc="FF5E5B3E">
      <w:start w:val="1"/>
      <w:numFmt w:val="upp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87266F"/>
    <w:multiLevelType w:val="hybridMultilevel"/>
    <w:tmpl w:val="E36417B6"/>
    <w:lvl w:ilvl="0" w:tplc="04100011">
      <w:start w:val="1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A993986"/>
    <w:multiLevelType w:val="hybridMultilevel"/>
    <w:tmpl w:val="F7F29FDA"/>
    <w:lvl w:ilvl="0" w:tplc="04302266">
      <w:start w:val="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F72C18"/>
    <w:multiLevelType w:val="hybridMultilevel"/>
    <w:tmpl w:val="EB98ADB8"/>
    <w:lvl w:ilvl="0" w:tplc="FF5E5B3E">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0F7109EC"/>
    <w:multiLevelType w:val="hybridMultilevel"/>
    <w:tmpl w:val="30A6D6DA"/>
    <w:lvl w:ilvl="0" w:tplc="19CC3156">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158840D2"/>
    <w:multiLevelType w:val="hybridMultilevel"/>
    <w:tmpl w:val="EECC8F22"/>
    <w:lvl w:ilvl="0" w:tplc="FF5E5B3E">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79D126F"/>
    <w:multiLevelType w:val="hybridMultilevel"/>
    <w:tmpl w:val="E4923022"/>
    <w:lvl w:ilvl="0" w:tplc="FF5E5B3E">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15:restartNumberingAfterBreak="0">
    <w:nsid w:val="1A5329C3"/>
    <w:multiLevelType w:val="hybridMultilevel"/>
    <w:tmpl w:val="C55AC6AC"/>
    <w:lvl w:ilvl="0" w:tplc="FF5E5B3E">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1D9876B9"/>
    <w:multiLevelType w:val="hybridMultilevel"/>
    <w:tmpl w:val="287A151C"/>
    <w:lvl w:ilvl="0" w:tplc="FF5E5B3E">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15:restartNumberingAfterBreak="0">
    <w:nsid w:val="240A59C4"/>
    <w:multiLevelType w:val="hybridMultilevel"/>
    <w:tmpl w:val="0BE817A4"/>
    <w:lvl w:ilvl="0" w:tplc="FF5E5B3E">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15:restartNumberingAfterBreak="0">
    <w:nsid w:val="373F1E92"/>
    <w:multiLevelType w:val="hybridMultilevel"/>
    <w:tmpl w:val="DAA44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796431"/>
    <w:multiLevelType w:val="hybridMultilevel"/>
    <w:tmpl w:val="3466A0FA"/>
    <w:lvl w:ilvl="0" w:tplc="FF5E5B3E">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4" w15:restartNumberingAfterBreak="0">
    <w:nsid w:val="3B527E2E"/>
    <w:multiLevelType w:val="hybridMultilevel"/>
    <w:tmpl w:val="4AF4E2E6"/>
    <w:lvl w:ilvl="0" w:tplc="49EA18B6">
      <w:start w:val="1"/>
      <w:numFmt w:val="decimal"/>
      <w:lvlText w:val="%1)"/>
      <w:lvlJc w:val="left"/>
      <w:pPr>
        <w:ind w:left="360" w:hanging="360"/>
      </w:pPr>
      <w:rPr>
        <w:rFonts w:asciiTheme="minorHAnsi" w:eastAsiaTheme="minorHAnsi" w:hAnsiTheme="minorHAnsi" w:cstheme="minorBidi"/>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D46591F"/>
    <w:multiLevelType w:val="hybridMultilevel"/>
    <w:tmpl w:val="F230AD7A"/>
    <w:lvl w:ilvl="0" w:tplc="8BEA1304">
      <w:start w:val="1"/>
      <w:numFmt w:val="upperLetter"/>
      <w:lvlText w:val="%1)"/>
      <w:lvlJc w:val="left"/>
      <w:pPr>
        <w:ind w:left="927"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3DAB1051"/>
    <w:multiLevelType w:val="hybridMultilevel"/>
    <w:tmpl w:val="45D209D6"/>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80F3C4E"/>
    <w:multiLevelType w:val="hybridMultilevel"/>
    <w:tmpl w:val="85B050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8483C96"/>
    <w:multiLevelType w:val="hybridMultilevel"/>
    <w:tmpl w:val="4B14C694"/>
    <w:lvl w:ilvl="0" w:tplc="FF5E5B3E">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9" w15:restartNumberingAfterBreak="0">
    <w:nsid w:val="4B00000D"/>
    <w:multiLevelType w:val="hybridMultilevel"/>
    <w:tmpl w:val="FBCA01C6"/>
    <w:lvl w:ilvl="0" w:tplc="FF5E5B3E">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0" w15:restartNumberingAfterBreak="0">
    <w:nsid w:val="4D6E3965"/>
    <w:multiLevelType w:val="hybridMultilevel"/>
    <w:tmpl w:val="BD38870E"/>
    <w:lvl w:ilvl="0" w:tplc="FE22F320">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1" w15:restartNumberingAfterBreak="0">
    <w:nsid w:val="5714619C"/>
    <w:multiLevelType w:val="hybridMultilevel"/>
    <w:tmpl w:val="FB8A9986"/>
    <w:lvl w:ilvl="0" w:tplc="FF5E5B3E">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2" w15:restartNumberingAfterBreak="0">
    <w:nsid w:val="599C0C17"/>
    <w:multiLevelType w:val="hybridMultilevel"/>
    <w:tmpl w:val="898C25E0"/>
    <w:lvl w:ilvl="0" w:tplc="FF5E5B3E">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3" w15:restartNumberingAfterBreak="0">
    <w:nsid w:val="5B256652"/>
    <w:multiLevelType w:val="hybridMultilevel"/>
    <w:tmpl w:val="6ACE0046"/>
    <w:lvl w:ilvl="0" w:tplc="FF5E5B3E">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4" w15:restartNumberingAfterBreak="0">
    <w:nsid w:val="5D62447E"/>
    <w:multiLevelType w:val="hybridMultilevel"/>
    <w:tmpl w:val="2A2890BA"/>
    <w:lvl w:ilvl="0" w:tplc="FF5E5B3E">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5" w15:restartNumberingAfterBreak="0">
    <w:nsid w:val="65D747BC"/>
    <w:multiLevelType w:val="hybridMultilevel"/>
    <w:tmpl w:val="0CDE0E42"/>
    <w:lvl w:ilvl="0" w:tplc="25EE92D2">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EBB4AC0"/>
    <w:multiLevelType w:val="hybridMultilevel"/>
    <w:tmpl w:val="1A5CBCB0"/>
    <w:lvl w:ilvl="0" w:tplc="AA54DB78">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16cid:durableId="1477841653">
    <w:abstractNumId w:val="4"/>
  </w:num>
  <w:num w:numId="2" w16cid:durableId="1403984104">
    <w:abstractNumId w:val="12"/>
  </w:num>
  <w:num w:numId="3" w16cid:durableId="1520464744">
    <w:abstractNumId w:val="16"/>
  </w:num>
  <w:num w:numId="4" w16cid:durableId="601914409">
    <w:abstractNumId w:val="22"/>
  </w:num>
  <w:num w:numId="5" w16cid:durableId="684329183">
    <w:abstractNumId w:val="7"/>
  </w:num>
  <w:num w:numId="6" w16cid:durableId="1143353275">
    <w:abstractNumId w:val="14"/>
  </w:num>
  <w:num w:numId="7" w16cid:durableId="2022851705">
    <w:abstractNumId w:val="18"/>
  </w:num>
  <w:num w:numId="8" w16cid:durableId="224611636">
    <w:abstractNumId w:val="13"/>
  </w:num>
  <w:num w:numId="9" w16cid:durableId="1707363923">
    <w:abstractNumId w:val="1"/>
  </w:num>
  <w:num w:numId="10" w16cid:durableId="77823898">
    <w:abstractNumId w:val="19"/>
  </w:num>
  <w:num w:numId="11" w16cid:durableId="1344550702">
    <w:abstractNumId w:val="10"/>
  </w:num>
  <w:num w:numId="12" w16cid:durableId="1073938761">
    <w:abstractNumId w:val="5"/>
  </w:num>
  <w:num w:numId="13" w16cid:durableId="2054228294">
    <w:abstractNumId w:val="21"/>
  </w:num>
  <w:num w:numId="14" w16cid:durableId="2136873888">
    <w:abstractNumId w:val="11"/>
  </w:num>
  <w:num w:numId="15" w16cid:durableId="456410506">
    <w:abstractNumId w:val="8"/>
  </w:num>
  <w:num w:numId="16" w16cid:durableId="1576474347">
    <w:abstractNumId w:val="9"/>
  </w:num>
  <w:num w:numId="17" w16cid:durableId="168297069">
    <w:abstractNumId w:val="23"/>
  </w:num>
  <w:num w:numId="18" w16cid:durableId="1554996787">
    <w:abstractNumId w:val="24"/>
  </w:num>
  <w:num w:numId="19" w16cid:durableId="1847750640">
    <w:abstractNumId w:val="0"/>
  </w:num>
  <w:num w:numId="20" w16cid:durableId="1534731183">
    <w:abstractNumId w:val="2"/>
  </w:num>
  <w:num w:numId="21" w16cid:durableId="174419814">
    <w:abstractNumId w:val="3"/>
  </w:num>
  <w:num w:numId="22" w16cid:durableId="1639914966">
    <w:abstractNumId w:val="17"/>
  </w:num>
  <w:num w:numId="23" w16cid:durableId="1741974273">
    <w:abstractNumId w:val="26"/>
  </w:num>
  <w:num w:numId="24" w16cid:durableId="725566741">
    <w:abstractNumId w:val="20"/>
  </w:num>
  <w:num w:numId="25" w16cid:durableId="2111393481">
    <w:abstractNumId w:val="15"/>
  </w:num>
  <w:num w:numId="26" w16cid:durableId="2106723572">
    <w:abstractNumId w:val="6"/>
  </w:num>
  <w:num w:numId="27" w16cid:durableId="1299191265">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NCENZO DI LEO">
    <w15:presenceInfo w15:providerId="AD" w15:userId="S::v.dileo4@studenti.unisa.it::5692a907-2e59-4204-8c66-af0af97284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20"/>
    <w:rsid w:val="000A06CF"/>
    <w:rsid w:val="000B7168"/>
    <w:rsid w:val="000D602E"/>
    <w:rsid w:val="000E58C5"/>
    <w:rsid w:val="0010772B"/>
    <w:rsid w:val="0011644D"/>
    <w:rsid w:val="00123DDF"/>
    <w:rsid w:val="00170445"/>
    <w:rsid w:val="00183925"/>
    <w:rsid w:val="0018524F"/>
    <w:rsid w:val="001C691A"/>
    <w:rsid w:val="00222C30"/>
    <w:rsid w:val="00230A7D"/>
    <w:rsid w:val="002402A6"/>
    <w:rsid w:val="00245BB1"/>
    <w:rsid w:val="00256C88"/>
    <w:rsid w:val="00260076"/>
    <w:rsid w:val="00273FAA"/>
    <w:rsid w:val="002A1BD8"/>
    <w:rsid w:val="002A46CF"/>
    <w:rsid w:val="002C725B"/>
    <w:rsid w:val="002D1782"/>
    <w:rsid w:val="002D769F"/>
    <w:rsid w:val="003148C7"/>
    <w:rsid w:val="003230A0"/>
    <w:rsid w:val="003306EA"/>
    <w:rsid w:val="00363660"/>
    <w:rsid w:val="003A61CE"/>
    <w:rsid w:val="003C56D4"/>
    <w:rsid w:val="003D0605"/>
    <w:rsid w:val="003D61A2"/>
    <w:rsid w:val="0042557E"/>
    <w:rsid w:val="00476EE1"/>
    <w:rsid w:val="004C56DE"/>
    <w:rsid w:val="004D0565"/>
    <w:rsid w:val="004E4E83"/>
    <w:rsid w:val="004F2E20"/>
    <w:rsid w:val="004F4535"/>
    <w:rsid w:val="005116F2"/>
    <w:rsid w:val="00511E59"/>
    <w:rsid w:val="005345CB"/>
    <w:rsid w:val="00540612"/>
    <w:rsid w:val="005A5179"/>
    <w:rsid w:val="005B1970"/>
    <w:rsid w:val="005B3958"/>
    <w:rsid w:val="005E6AF5"/>
    <w:rsid w:val="005F18CD"/>
    <w:rsid w:val="00616171"/>
    <w:rsid w:val="0062072D"/>
    <w:rsid w:val="006232B9"/>
    <w:rsid w:val="00627177"/>
    <w:rsid w:val="00641C70"/>
    <w:rsid w:val="00644ABF"/>
    <w:rsid w:val="006A6CF7"/>
    <w:rsid w:val="006C42BE"/>
    <w:rsid w:val="006D1DC3"/>
    <w:rsid w:val="006E6913"/>
    <w:rsid w:val="006E75CB"/>
    <w:rsid w:val="0074297F"/>
    <w:rsid w:val="007575C8"/>
    <w:rsid w:val="0076399F"/>
    <w:rsid w:val="00775CC7"/>
    <w:rsid w:val="007F3AD6"/>
    <w:rsid w:val="00835401"/>
    <w:rsid w:val="00875F94"/>
    <w:rsid w:val="00890B8D"/>
    <w:rsid w:val="00894F26"/>
    <w:rsid w:val="008B70E7"/>
    <w:rsid w:val="008D4D4C"/>
    <w:rsid w:val="008F3B25"/>
    <w:rsid w:val="0094784B"/>
    <w:rsid w:val="00953836"/>
    <w:rsid w:val="009617BA"/>
    <w:rsid w:val="009753DE"/>
    <w:rsid w:val="009C6D25"/>
    <w:rsid w:val="009D4283"/>
    <w:rsid w:val="009F5F55"/>
    <w:rsid w:val="009F640A"/>
    <w:rsid w:val="00A254D6"/>
    <w:rsid w:val="00A26420"/>
    <w:rsid w:val="00A304AE"/>
    <w:rsid w:val="00A32B9B"/>
    <w:rsid w:val="00A3692B"/>
    <w:rsid w:val="00A413A1"/>
    <w:rsid w:val="00A533DD"/>
    <w:rsid w:val="00A63CEB"/>
    <w:rsid w:val="00A74DBF"/>
    <w:rsid w:val="00A77741"/>
    <w:rsid w:val="00AD164E"/>
    <w:rsid w:val="00AF0791"/>
    <w:rsid w:val="00B140E7"/>
    <w:rsid w:val="00B1719F"/>
    <w:rsid w:val="00B52FA6"/>
    <w:rsid w:val="00B63C1A"/>
    <w:rsid w:val="00B67517"/>
    <w:rsid w:val="00B95609"/>
    <w:rsid w:val="00B968AC"/>
    <w:rsid w:val="00B972A3"/>
    <w:rsid w:val="00BB4B36"/>
    <w:rsid w:val="00BB6DA5"/>
    <w:rsid w:val="00BC608F"/>
    <w:rsid w:val="00C0398C"/>
    <w:rsid w:val="00C12FEF"/>
    <w:rsid w:val="00C40825"/>
    <w:rsid w:val="00C54A11"/>
    <w:rsid w:val="00C575A2"/>
    <w:rsid w:val="00C65D4A"/>
    <w:rsid w:val="00C96976"/>
    <w:rsid w:val="00C96EF0"/>
    <w:rsid w:val="00CA4B2F"/>
    <w:rsid w:val="00CB620C"/>
    <w:rsid w:val="00CB7F04"/>
    <w:rsid w:val="00CC441C"/>
    <w:rsid w:val="00CC68A6"/>
    <w:rsid w:val="00CD67DB"/>
    <w:rsid w:val="00CE2D27"/>
    <w:rsid w:val="00D03D22"/>
    <w:rsid w:val="00D13665"/>
    <w:rsid w:val="00D33D95"/>
    <w:rsid w:val="00D471A5"/>
    <w:rsid w:val="00D4795C"/>
    <w:rsid w:val="00DD2183"/>
    <w:rsid w:val="00E04624"/>
    <w:rsid w:val="00E547D9"/>
    <w:rsid w:val="00E83B49"/>
    <w:rsid w:val="00EA16DE"/>
    <w:rsid w:val="00EB2D88"/>
    <w:rsid w:val="00ED6C4F"/>
    <w:rsid w:val="00EE692D"/>
    <w:rsid w:val="00F06C79"/>
    <w:rsid w:val="00F14DE6"/>
    <w:rsid w:val="00F33B93"/>
    <w:rsid w:val="00F52360"/>
    <w:rsid w:val="00F55767"/>
    <w:rsid w:val="00F94135"/>
    <w:rsid w:val="00FA2934"/>
    <w:rsid w:val="00FE4E6A"/>
    <w:rsid w:val="04E9F4D6"/>
    <w:rsid w:val="20C7FD65"/>
    <w:rsid w:val="2290CB48"/>
    <w:rsid w:val="33AA8C16"/>
    <w:rsid w:val="441A136C"/>
    <w:rsid w:val="4E41A898"/>
    <w:rsid w:val="5AD463C2"/>
    <w:rsid w:val="5ED4F409"/>
    <w:rsid w:val="63AEED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8986"/>
  <w15:chartTrackingRefBased/>
  <w15:docId w15:val="{477F429C-EE30-4349-998E-A94975D9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26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26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2642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2642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2642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2642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2642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2642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2642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2642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2642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2642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2642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2642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2642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2642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2642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26420"/>
    <w:rPr>
      <w:rFonts w:eastAsiaTheme="majorEastAsia" w:cstheme="majorBidi"/>
      <w:color w:val="272727" w:themeColor="text1" w:themeTint="D8"/>
    </w:rPr>
  </w:style>
  <w:style w:type="paragraph" w:styleId="Titolo">
    <w:name w:val="Title"/>
    <w:basedOn w:val="Normale"/>
    <w:next w:val="Normale"/>
    <w:link w:val="TitoloCarattere"/>
    <w:uiPriority w:val="10"/>
    <w:qFormat/>
    <w:rsid w:val="00A26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2642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2642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2642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2642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26420"/>
    <w:rPr>
      <w:i/>
      <w:iCs/>
      <w:color w:val="404040" w:themeColor="text1" w:themeTint="BF"/>
    </w:rPr>
  </w:style>
  <w:style w:type="paragraph" w:styleId="Paragrafoelenco">
    <w:name w:val="List Paragraph"/>
    <w:basedOn w:val="Normale"/>
    <w:uiPriority w:val="34"/>
    <w:qFormat/>
    <w:rsid w:val="00A26420"/>
    <w:pPr>
      <w:ind w:left="720"/>
      <w:contextualSpacing/>
    </w:pPr>
  </w:style>
  <w:style w:type="character" w:styleId="Enfasiintensa">
    <w:name w:val="Intense Emphasis"/>
    <w:basedOn w:val="Carpredefinitoparagrafo"/>
    <w:uiPriority w:val="21"/>
    <w:qFormat/>
    <w:rsid w:val="00A26420"/>
    <w:rPr>
      <w:i/>
      <w:iCs/>
      <w:color w:val="0F4761" w:themeColor="accent1" w:themeShade="BF"/>
    </w:rPr>
  </w:style>
  <w:style w:type="paragraph" w:styleId="Citazioneintensa">
    <w:name w:val="Intense Quote"/>
    <w:basedOn w:val="Normale"/>
    <w:next w:val="Normale"/>
    <w:link w:val="CitazioneintensaCarattere"/>
    <w:uiPriority w:val="30"/>
    <w:qFormat/>
    <w:rsid w:val="00A26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26420"/>
    <w:rPr>
      <w:i/>
      <w:iCs/>
      <w:color w:val="0F4761" w:themeColor="accent1" w:themeShade="BF"/>
    </w:rPr>
  </w:style>
  <w:style w:type="character" w:styleId="Riferimentointenso">
    <w:name w:val="Intense Reference"/>
    <w:basedOn w:val="Carpredefinitoparagrafo"/>
    <w:uiPriority w:val="32"/>
    <w:qFormat/>
    <w:rsid w:val="00A26420"/>
    <w:rPr>
      <w:b/>
      <w:bCs/>
      <w:smallCaps/>
      <w:color w:val="0F4761" w:themeColor="accent1" w:themeShade="BF"/>
      <w:spacing w:val="5"/>
    </w:rPr>
  </w:style>
  <w:style w:type="paragraph" w:styleId="Intestazione">
    <w:name w:val="header"/>
    <w:basedOn w:val="Normale"/>
    <w:link w:val="IntestazioneCarattere"/>
    <w:uiPriority w:val="99"/>
    <w:unhideWhenUsed/>
    <w:rsid w:val="00B140E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40E7"/>
  </w:style>
  <w:style w:type="paragraph" w:styleId="Pidipagina">
    <w:name w:val="footer"/>
    <w:basedOn w:val="Normale"/>
    <w:link w:val="PidipaginaCarattere"/>
    <w:uiPriority w:val="99"/>
    <w:unhideWhenUsed/>
    <w:rsid w:val="00B140E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40E7"/>
  </w:style>
  <w:style w:type="paragraph" w:styleId="Revisione">
    <w:name w:val="Revision"/>
    <w:hidden/>
    <w:uiPriority w:val="99"/>
    <w:semiHidden/>
    <w:rsid w:val="00B1719F"/>
    <w:pPr>
      <w:spacing w:after="0" w:line="240" w:lineRule="auto"/>
    </w:pPr>
  </w:style>
  <w:style w:type="table" w:styleId="Grigliatabella">
    <w:name w:val="Table Grid"/>
    <w:basedOn w:val="Tabellanormale"/>
    <w:uiPriority w:val="39"/>
    <w:rsid w:val="00B52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1720</Words>
  <Characters>9809</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DELLA ROCCA</dc:creator>
  <cp:keywords/>
  <dc:description/>
  <cp:lastModifiedBy>LUCA BOFFA</cp:lastModifiedBy>
  <cp:revision>73</cp:revision>
  <dcterms:created xsi:type="dcterms:W3CDTF">2024-06-12T17:19:00Z</dcterms:created>
  <dcterms:modified xsi:type="dcterms:W3CDTF">2024-07-04T15:05:00Z</dcterms:modified>
</cp:coreProperties>
</file>